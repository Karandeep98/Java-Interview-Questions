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9BD" w:rsidRDefault="00C929BD" w:rsidP="00C929BD">
      <w:pPr>
        <w:shd w:val="clear" w:color="auto" w:fill="FFFFFF"/>
        <w:spacing w:after="0" w:line="240" w:lineRule="auto"/>
        <w:textAlignment w:val="baseline"/>
        <w:rPr>
          <w:rFonts w:ascii="Arial" w:eastAsia="Times New Roman" w:hAnsi="Arial" w:cs="Arial"/>
          <w:b/>
          <w:bCs/>
          <w:sz w:val="19"/>
          <w:szCs w:val="19"/>
          <w:bdr w:val="none" w:sz="0" w:space="0" w:color="auto" w:frame="1"/>
          <w:lang w:eastAsia="en-GB"/>
        </w:rPr>
      </w:pPr>
      <w:r>
        <w:rPr>
          <w:rFonts w:ascii="Arial" w:eastAsia="Times New Roman" w:hAnsi="Arial" w:cs="Arial"/>
          <w:b/>
          <w:bCs/>
          <w:sz w:val="19"/>
          <w:szCs w:val="19"/>
          <w:bdr w:val="none" w:sz="0" w:space="0" w:color="auto" w:frame="1"/>
          <w:lang w:eastAsia="en-GB"/>
        </w:rPr>
        <w:t>1)</w:t>
      </w:r>
    </w:p>
    <w:p w:rsidR="00C929BD" w:rsidRPr="0053564C" w:rsidRDefault="00C929BD" w:rsidP="00C929BD">
      <w:pPr>
        <w:shd w:val="clear" w:color="auto" w:fill="FFFFFF"/>
        <w:spacing w:after="0" w:line="240" w:lineRule="auto"/>
        <w:textAlignment w:val="baseline"/>
        <w:rPr>
          <w:rFonts w:ascii="Arial" w:eastAsia="Times New Roman" w:hAnsi="Arial" w:cs="Arial"/>
          <w:sz w:val="19"/>
          <w:szCs w:val="19"/>
          <w:lang w:eastAsia="en-GB"/>
        </w:rPr>
      </w:pPr>
      <w:r w:rsidRPr="0053564C">
        <w:rPr>
          <w:rFonts w:ascii="Arial" w:eastAsia="Times New Roman" w:hAnsi="Arial" w:cs="Arial"/>
          <w:b/>
          <w:bCs/>
          <w:sz w:val="19"/>
          <w:szCs w:val="19"/>
          <w:bdr w:val="none" w:sz="0" w:space="0" w:color="auto" w:frame="1"/>
          <w:lang w:eastAsia="en-GB"/>
        </w:rPr>
        <w:t>Output</w:t>
      </w:r>
      <w:r w:rsidRPr="0053564C">
        <w:rPr>
          <w:rFonts w:ascii="Arial" w:eastAsia="Times New Roman" w:hAnsi="Arial" w:cs="Arial"/>
          <w:sz w:val="19"/>
          <w:szCs w:val="19"/>
          <w:lang w:eastAsia="en-GB"/>
        </w:rPr>
        <w:t>:</w:t>
      </w:r>
    </w:p>
    <w:p w:rsidR="00C929BD" w:rsidRPr="0053564C" w:rsidRDefault="00C929BD" w:rsidP="00C929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ins w:id="0" w:author="Unknown"/>
          <w:rFonts w:ascii="Consolas" w:eastAsia="Times New Roman" w:hAnsi="Consolas" w:cs="Courier New"/>
          <w:sz w:val="18"/>
          <w:szCs w:val="18"/>
          <w:lang w:eastAsia="en-GB"/>
        </w:rPr>
      </w:pPr>
      <w:ins w:id="1" w:author="Unknown">
        <w:r w:rsidRPr="0053564C">
          <w:rPr>
            <w:rFonts w:ascii="Consolas" w:eastAsia="Times New Roman" w:hAnsi="Consolas" w:cs="Courier New"/>
            <w:sz w:val="18"/>
            <w:szCs w:val="18"/>
            <w:lang w:eastAsia="en-GB"/>
          </w:rPr>
          <w:t>String</w:t>
        </w:r>
      </w:ins>
    </w:p>
    <w:p w:rsidR="00C929BD" w:rsidRPr="0053564C" w:rsidRDefault="00C929BD" w:rsidP="00C929BD">
      <w:pPr>
        <w:shd w:val="clear" w:color="auto" w:fill="FFFFFF"/>
        <w:spacing w:after="0" w:line="240" w:lineRule="auto"/>
        <w:textAlignment w:val="baseline"/>
        <w:rPr>
          <w:ins w:id="2" w:author="Unknown"/>
          <w:rFonts w:ascii="Arial" w:eastAsia="Times New Roman" w:hAnsi="Arial" w:cs="Arial"/>
          <w:sz w:val="19"/>
          <w:szCs w:val="19"/>
          <w:lang w:eastAsia="en-GB"/>
        </w:rPr>
      </w:pPr>
      <w:ins w:id="3" w:author="Unknown">
        <w:r w:rsidRPr="0053564C">
          <w:rPr>
            <w:rFonts w:ascii="Arial" w:eastAsia="Times New Roman" w:hAnsi="Arial" w:cs="Arial"/>
            <w:b/>
            <w:bCs/>
            <w:sz w:val="19"/>
            <w:szCs w:val="19"/>
            <w:bdr w:val="none" w:sz="0" w:space="0" w:color="auto" w:frame="1"/>
            <w:lang w:eastAsia="en-GB"/>
          </w:rPr>
          <w:t>Explanation</w:t>
        </w:r>
        <w:r w:rsidRPr="0053564C">
          <w:rPr>
            <w:rFonts w:ascii="Arial" w:eastAsia="Times New Roman" w:hAnsi="Arial" w:cs="Arial"/>
            <w:sz w:val="19"/>
            <w:szCs w:val="19"/>
            <w:lang w:eastAsia="en-GB"/>
          </w:rPr>
          <w:t> : In case of </w:t>
        </w:r>
        <w:r w:rsidRPr="0053564C">
          <w:rPr>
            <w:rFonts w:ascii="Arial" w:eastAsia="Times New Roman" w:hAnsi="Arial" w:cs="Arial"/>
            <w:sz w:val="19"/>
            <w:szCs w:val="19"/>
            <w:lang w:eastAsia="en-GB"/>
          </w:rPr>
          <w:fldChar w:fldCharType="begin"/>
        </w:r>
        <w:r w:rsidRPr="0053564C">
          <w:rPr>
            <w:rFonts w:ascii="Arial" w:eastAsia="Times New Roman" w:hAnsi="Arial" w:cs="Arial"/>
            <w:sz w:val="19"/>
            <w:szCs w:val="19"/>
            <w:lang w:eastAsia="en-GB"/>
          </w:rPr>
          <w:instrText xml:space="preserve"> HYPERLINK "https://www.geeksforgeeks.org/overloading-in-java/" </w:instrText>
        </w:r>
        <w:r w:rsidRPr="0053564C">
          <w:rPr>
            <w:rFonts w:ascii="Arial" w:eastAsia="Times New Roman" w:hAnsi="Arial" w:cs="Arial"/>
            <w:sz w:val="19"/>
            <w:szCs w:val="19"/>
            <w:lang w:eastAsia="en-GB"/>
          </w:rPr>
          <w:fldChar w:fldCharType="separate"/>
        </w:r>
        <w:r w:rsidRPr="0053564C">
          <w:rPr>
            <w:rFonts w:ascii="Arial" w:eastAsia="Times New Roman" w:hAnsi="Arial" w:cs="Arial"/>
            <w:color w:val="EC4E20"/>
            <w:sz w:val="19"/>
            <w:lang w:eastAsia="en-GB"/>
          </w:rPr>
          <w:t>method overloading</w:t>
        </w:r>
        <w:r w:rsidRPr="0053564C">
          <w:rPr>
            <w:rFonts w:ascii="Arial" w:eastAsia="Times New Roman" w:hAnsi="Arial" w:cs="Arial"/>
            <w:sz w:val="19"/>
            <w:szCs w:val="19"/>
            <w:lang w:eastAsia="en-GB"/>
          </w:rPr>
          <w:fldChar w:fldCharType="end"/>
        </w:r>
        <w:r w:rsidRPr="0053564C">
          <w:rPr>
            <w:rFonts w:ascii="Arial" w:eastAsia="Times New Roman" w:hAnsi="Arial" w:cs="Arial"/>
            <w:sz w:val="19"/>
            <w:szCs w:val="19"/>
            <w:lang w:eastAsia="en-GB"/>
          </w:rPr>
          <w:t>, the most specific method is chosen at compile time. As ‘java.lang.String’ is a more specific type than ‘java.lang.Object’. In this case the method which takes ‘String’ as a parameter is choosen.</w:t>
        </w:r>
      </w:ins>
    </w:p>
    <w:p w:rsidR="00C929BD" w:rsidRDefault="00C929BD" w:rsidP="00C929BD">
      <w:pPr>
        <w:spacing w:after="0" w:line="240" w:lineRule="auto"/>
        <w:rPr>
          <w:rFonts w:ascii="Consolas" w:eastAsia="Times New Roman" w:hAnsi="Consolas" w:cs="Times New Roman"/>
          <w:sz w:val="24"/>
          <w:szCs w:val="24"/>
          <w:lang w:eastAsia="en-GB"/>
        </w:rPr>
      </w:pPr>
    </w:p>
    <w:p w:rsidR="00C929BD" w:rsidRDefault="00C929BD" w:rsidP="00C929BD">
      <w:pPr>
        <w:pStyle w:val="NormalWeb"/>
        <w:shd w:val="clear" w:color="auto" w:fill="FFFFFF"/>
        <w:spacing w:before="0" w:beforeAutospacing="0" w:after="0" w:afterAutospacing="0"/>
        <w:textAlignment w:val="baseline"/>
        <w:rPr>
          <w:rFonts w:ascii="Arial" w:hAnsi="Arial" w:cs="Arial"/>
          <w:sz w:val="19"/>
          <w:szCs w:val="19"/>
        </w:rPr>
      </w:pPr>
      <w:r>
        <w:t>2)</w:t>
      </w:r>
      <w:r w:rsidRPr="00C929BD">
        <w:rPr>
          <w:rStyle w:val="Header"/>
          <w:rFonts w:ascii="Arial" w:hAnsi="Arial" w:cs="Arial"/>
          <w:sz w:val="19"/>
          <w:szCs w:val="19"/>
          <w:bdr w:val="none" w:sz="0" w:space="0" w:color="auto" w:frame="1"/>
        </w:rPr>
        <w:t xml:space="preserve"> </w:t>
      </w:r>
      <w:r>
        <w:rPr>
          <w:rStyle w:val="Strong"/>
          <w:rFonts w:ascii="Arial" w:hAnsi="Arial" w:cs="Arial"/>
          <w:sz w:val="19"/>
          <w:szCs w:val="19"/>
          <w:bdr w:val="none" w:sz="0" w:space="0" w:color="auto" w:frame="1"/>
        </w:rPr>
        <w:t>Output:</w:t>
      </w:r>
    </w:p>
    <w:p w:rsidR="00C929BD" w:rsidRDefault="00C929BD" w:rsidP="00C929BD">
      <w:pPr>
        <w:pStyle w:val="HTMLPreformatted"/>
        <w:shd w:val="clear" w:color="auto" w:fill="E0E0E0"/>
        <w:spacing w:after="120"/>
        <w:textAlignment w:val="baseline"/>
        <w:rPr>
          <w:rFonts w:ascii="Consolas" w:hAnsi="Consolas"/>
          <w:sz w:val="18"/>
          <w:szCs w:val="18"/>
        </w:rPr>
      </w:pPr>
      <w:r>
        <w:rPr>
          <w:rFonts w:ascii="Consolas" w:hAnsi="Consolas"/>
          <w:sz w:val="18"/>
          <w:szCs w:val="18"/>
        </w:rPr>
        <w:t>Compile Error at line 19.</w:t>
      </w:r>
    </w:p>
    <w:p w:rsidR="00C929BD" w:rsidRDefault="00C929BD" w:rsidP="00C929BD">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In this case of </w:t>
      </w:r>
      <w:hyperlink r:id="rId7" w:history="1">
        <w:r>
          <w:rPr>
            <w:rStyle w:val="Hyperlink"/>
            <w:rFonts w:ascii="Arial" w:hAnsi="Arial" w:cs="Arial"/>
            <w:color w:val="EC4E20"/>
            <w:sz w:val="19"/>
            <w:szCs w:val="19"/>
            <w:bdr w:val="none" w:sz="0" w:space="0" w:color="auto" w:frame="1"/>
          </w:rPr>
          <w:t>method Overloading</w:t>
        </w:r>
      </w:hyperlink>
      <w:r>
        <w:rPr>
          <w:rFonts w:ascii="Arial" w:hAnsi="Arial" w:cs="Arial"/>
          <w:sz w:val="19"/>
          <w:szCs w:val="19"/>
        </w:rPr>
        <w:t>, the most specific method is choosen at compile time.</w:t>
      </w:r>
      <w:r>
        <w:rPr>
          <w:rFonts w:ascii="Arial" w:hAnsi="Arial" w:cs="Arial"/>
          <w:sz w:val="19"/>
          <w:szCs w:val="19"/>
        </w:rPr>
        <w:br/>
        <w:t>As ‘java.lang.String’ and ‘java.lang.Integer’ is a more specific type than ‘java.lang.Object’,but between ‘java.lang.String’ and ‘java.lang.Integer’ none is more specific.</w:t>
      </w:r>
      <w:r>
        <w:rPr>
          <w:rFonts w:ascii="Arial" w:hAnsi="Arial" w:cs="Arial"/>
          <w:sz w:val="19"/>
          <w:szCs w:val="19"/>
        </w:rPr>
        <w:br/>
        <w:t>In this case the Java is unable to decide which method to call.</w:t>
      </w:r>
    </w:p>
    <w:p w:rsidR="005A3AD0" w:rsidRDefault="005A3AD0" w:rsidP="00C929BD">
      <w:pPr>
        <w:pStyle w:val="NormalWeb"/>
        <w:shd w:val="clear" w:color="auto" w:fill="FFFFFF"/>
        <w:spacing w:before="0" w:beforeAutospacing="0" w:after="0" w:afterAutospacing="0"/>
        <w:textAlignment w:val="baseline"/>
        <w:rPr>
          <w:rFonts w:ascii="Arial" w:hAnsi="Arial" w:cs="Arial"/>
          <w:sz w:val="19"/>
          <w:szCs w:val="19"/>
        </w:rPr>
      </w:pPr>
    </w:p>
    <w:p w:rsidR="005A3AD0" w:rsidRPr="008D39B1" w:rsidRDefault="005A3AD0" w:rsidP="005A3AD0">
      <w:pPr>
        <w:shd w:val="clear" w:color="auto" w:fill="FFFFFF"/>
        <w:spacing w:after="120" w:line="240" w:lineRule="auto"/>
        <w:textAlignment w:val="baseline"/>
        <w:rPr>
          <w:rFonts w:ascii="Arial" w:eastAsia="Times New Roman" w:hAnsi="Arial" w:cs="Arial"/>
          <w:sz w:val="19"/>
          <w:szCs w:val="19"/>
          <w:lang w:eastAsia="en-GB"/>
        </w:rPr>
      </w:pPr>
      <w:r w:rsidRPr="005A3AD0">
        <w:rPr>
          <w:rFonts w:ascii="Arial" w:eastAsia="Times New Roman" w:hAnsi="Arial" w:cs="Arial"/>
          <w:b/>
          <w:sz w:val="19"/>
          <w:szCs w:val="19"/>
          <w:lang w:eastAsia="en-GB"/>
        </w:rPr>
        <w:t>3)Output</w:t>
      </w:r>
      <w:r w:rsidRPr="008D39B1">
        <w:rPr>
          <w:rFonts w:ascii="Arial" w:eastAsia="Times New Roman" w:hAnsi="Arial" w:cs="Arial"/>
          <w:sz w:val="19"/>
          <w:szCs w:val="19"/>
          <w:lang w:eastAsia="en-GB"/>
        </w:rPr>
        <w:t>:</w:t>
      </w:r>
    </w:p>
    <w:p w:rsidR="005A3AD0" w:rsidRPr="008D39B1"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8D39B1">
        <w:rPr>
          <w:rFonts w:ascii="Consolas" w:eastAsia="Times New Roman" w:hAnsi="Consolas" w:cs="Courier New"/>
          <w:sz w:val="18"/>
          <w:szCs w:val="18"/>
          <w:lang w:eastAsia="en-GB"/>
        </w:rPr>
        <w:t>abcd abc false</w:t>
      </w:r>
    </w:p>
    <w:p w:rsidR="005A3AD0" w:rsidRPr="008D39B1"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8D39B1">
        <w:rPr>
          <w:rFonts w:ascii="Consolas" w:eastAsia="Times New Roman" w:hAnsi="Consolas" w:cs="Courier New"/>
          <w:sz w:val="18"/>
          <w:szCs w:val="18"/>
          <w:lang w:eastAsia="en-GB"/>
        </w:rPr>
        <w:t>abcd abcd true</w:t>
      </w:r>
    </w:p>
    <w:p w:rsidR="005A3AD0" w:rsidRPr="008D39B1" w:rsidRDefault="005A3AD0" w:rsidP="005A3AD0">
      <w:pPr>
        <w:shd w:val="clear" w:color="auto" w:fill="FFFFFF"/>
        <w:spacing w:after="0" w:line="240" w:lineRule="auto"/>
        <w:textAlignment w:val="baseline"/>
        <w:rPr>
          <w:rFonts w:ascii="Arial" w:eastAsia="Times New Roman" w:hAnsi="Arial" w:cs="Arial"/>
          <w:sz w:val="19"/>
          <w:szCs w:val="19"/>
          <w:lang w:eastAsia="en-GB"/>
        </w:rPr>
      </w:pPr>
      <w:r w:rsidRPr="008D39B1">
        <w:rPr>
          <w:rFonts w:ascii="Arial" w:eastAsia="Times New Roman" w:hAnsi="Arial" w:cs="Arial"/>
          <w:b/>
          <w:bCs/>
          <w:sz w:val="19"/>
          <w:lang w:eastAsia="en-GB"/>
        </w:rPr>
        <w:t>Explanation : </w:t>
      </w:r>
      <w:r w:rsidRPr="008D39B1">
        <w:rPr>
          <w:rFonts w:ascii="Arial" w:eastAsia="Times New Roman" w:hAnsi="Arial" w:cs="Arial"/>
          <w:sz w:val="19"/>
          <w:szCs w:val="19"/>
          <w:lang w:eastAsia="en-GB"/>
        </w:rPr>
        <w:t>In Java, String is immutable and string buffer is mutable.</w:t>
      </w:r>
      <w:r w:rsidRPr="008D39B1">
        <w:rPr>
          <w:rFonts w:ascii="Arial" w:eastAsia="Times New Roman" w:hAnsi="Arial" w:cs="Arial"/>
          <w:sz w:val="19"/>
          <w:szCs w:val="19"/>
          <w:lang w:eastAsia="en-GB"/>
        </w:rPr>
        <w:br/>
        <w:t>So string s2 and s1 both pointing to the same string abc. And, after making the changes the string s1 points to abcd and s2 points to abc, hence false. While in string buffer, both sb1 and sb2 both point to the same object. Since string buffer are mutable, making changes in one string also make changes to the other string. So both string still pointing to the same object after making the changes to the object (here sb2).</w:t>
      </w:r>
    </w:p>
    <w:p w:rsidR="005A3AD0" w:rsidRPr="005A3AD0" w:rsidRDefault="005A3AD0" w:rsidP="005A3AD0">
      <w:pPr>
        <w:shd w:val="clear" w:color="auto" w:fill="FFFFFF"/>
        <w:spacing w:after="120" w:line="240" w:lineRule="auto"/>
        <w:textAlignment w:val="baseline"/>
        <w:rPr>
          <w:rFonts w:ascii="Arial" w:eastAsia="Times New Roman" w:hAnsi="Arial" w:cs="Arial"/>
          <w:b/>
          <w:sz w:val="19"/>
          <w:szCs w:val="19"/>
          <w:lang w:eastAsia="en-GB"/>
        </w:rPr>
      </w:pPr>
      <w:r w:rsidRPr="005A3AD0">
        <w:rPr>
          <w:b/>
        </w:rPr>
        <w:t>4)</w:t>
      </w:r>
      <w:r w:rsidRPr="005A3AD0">
        <w:rPr>
          <w:rFonts w:ascii="Arial" w:eastAsia="Times New Roman" w:hAnsi="Arial" w:cs="Arial"/>
          <w:b/>
          <w:sz w:val="19"/>
          <w:szCs w:val="19"/>
          <w:lang w:eastAsia="en-GB"/>
        </w:rPr>
        <w:t xml:space="preserve"> Output:</w:t>
      </w:r>
    </w:p>
    <w:p w:rsidR="005A3AD0" w:rsidRPr="00964FBF"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a</w:t>
      </w:r>
    </w:p>
    <w:p w:rsidR="005A3AD0" w:rsidRPr="00964FBF"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b</w:t>
      </w:r>
    </w:p>
    <w:p w:rsidR="005A3AD0" w:rsidRPr="00964FBF" w:rsidRDefault="005A3AD0" w:rsidP="005A3A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c</w:t>
      </w:r>
    </w:p>
    <w:p w:rsidR="005A3AD0" w:rsidRPr="00964FBF" w:rsidRDefault="005A3AD0" w:rsidP="005A3AD0">
      <w:pPr>
        <w:shd w:val="clear" w:color="auto" w:fill="FFFFFF"/>
        <w:spacing w:after="0" w:line="240" w:lineRule="auto"/>
        <w:textAlignment w:val="baseline"/>
        <w:rPr>
          <w:rFonts w:ascii="Arial" w:eastAsia="Times New Roman" w:hAnsi="Arial" w:cs="Arial"/>
          <w:sz w:val="19"/>
          <w:szCs w:val="19"/>
          <w:lang w:eastAsia="en-GB"/>
        </w:rPr>
      </w:pPr>
      <w:r w:rsidRPr="00964FBF">
        <w:rPr>
          <w:rFonts w:ascii="Arial" w:eastAsia="Times New Roman" w:hAnsi="Arial" w:cs="Arial"/>
          <w:sz w:val="19"/>
          <w:szCs w:val="19"/>
          <w:lang w:eastAsia="en-GB"/>
        </w:rPr>
        <w:br/>
      </w:r>
      <w:r w:rsidRPr="00964FBF">
        <w:rPr>
          <w:rFonts w:ascii="Arial" w:eastAsia="Times New Roman" w:hAnsi="Arial" w:cs="Arial"/>
          <w:b/>
          <w:bCs/>
          <w:sz w:val="19"/>
          <w:lang w:eastAsia="en-GB"/>
        </w:rPr>
        <w:t>Explanation:</w:t>
      </w:r>
      <w:r w:rsidRPr="00964FBF">
        <w:rPr>
          <w:rFonts w:ascii="Arial" w:eastAsia="Times New Roman" w:hAnsi="Arial" w:cs="Arial"/>
          <w:sz w:val="19"/>
          <w:szCs w:val="19"/>
          <w:lang w:eastAsia="en-GB"/>
        </w:rPr>
        <w:br/>
        <w:t>While creating a new object of ‘Third’ type, before calling the default constructor of Third class, the default constructor of super class is called i.e, Second class and then again before the default constructor of super class, default constructor of First class is called. And hence gives such output.</w:t>
      </w:r>
    </w:p>
    <w:p w:rsidR="00D73657" w:rsidRPr="00D73657" w:rsidRDefault="00D73657" w:rsidP="00D73657">
      <w:pPr>
        <w:shd w:val="clear" w:color="auto" w:fill="FFFFFF"/>
        <w:spacing w:after="120" w:line="240" w:lineRule="auto"/>
        <w:textAlignment w:val="baseline"/>
        <w:rPr>
          <w:rFonts w:ascii="Arial" w:eastAsia="Times New Roman" w:hAnsi="Arial" w:cs="Arial"/>
          <w:b/>
          <w:sz w:val="19"/>
          <w:szCs w:val="19"/>
          <w:lang w:eastAsia="en-GB"/>
        </w:rPr>
      </w:pPr>
      <w:r w:rsidRPr="00D73657">
        <w:rPr>
          <w:b/>
        </w:rPr>
        <w:t>5)</w:t>
      </w:r>
      <w:r w:rsidRPr="00D73657">
        <w:rPr>
          <w:rFonts w:ascii="Arial" w:eastAsia="Times New Roman" w:hAnsi="Arial" w:cs="Arial"/>
          <w:b/>
          <w:sz w:val="19"/>
          <w:szCs w:val="19"/>
          <w:lang w:eastAsia="en-GB"/>
        </w:rPr>
        <w:t xml:space="preserve"> Output:</w:t>
      </w:r>
    </w:p>
    <w:p w:rsidR="00D73657" w:rsidRPr="00964FBF" w:rsidRDefault="00D73657" w:rsidP="00D736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10</w:t>
      </w:r>
    </w:p>
    <w:p w:rsidR="00D73657" w:rsidRPr="00964FBF" w:rsidRDefault="00D73657" w:rsidP="00D736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200</w:t>
      </w:r>
    </w:p>
    <w:p w:rsidR="00D73657" w:rsidRPr="00964FBF" w:rsidRDefault="00D73657" w:rsidP="00D7365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964FBF">
        <w:rPr>
          <w:rFonts w:ascii="Consolas" w:eastAsia="Times New Roman" w:hAnsi="Consolas" w:cs="Courier New"/>
          <w:sz w:val="18"/>
          <w:szCs w:val="18"/>
          <w:lang w:eastAsia="en-GB"/>
        </w:rPr>
        <w:t>400</w:t>
      </w:r>
    </w:p>
    <w:p w:rsidR="00D73657" w:rsidRDefault="00D73657" w:rsidP="00D73657">
      <w:pPr>
        <w:rPr>
          <w:rFonts w:ascii="Arial" w:hAnsi="Arial" w:cs="Arial"/>
          <w:sz w:val="19"/>
          <w:szCs w:val="19"/>
          <w:shd w:val="clear" w:color="auto" w:fill="FFFFFF"/>
        </w:rPr>
      </w:pPr>
      <w:r>
        <w:rPr>
          <w:rStyle w:val="Strong"/>
          <w:rFonts w:ascii="Arial" w:hAnsi="Arial" w:cs="Arial"/>
          <w:sz w:val="19"/>
          <w:szCs w:val="19"/>
          <w:bdr w:val="none" w:sz="0" w:space="0" w:color="auto" w:frame="1"/>
          <w:shd w:val="clear" w:color="auto" w:fill="FFFFFF"/>
        </w:rPr>
        <w:t>Explanation:</w:t>
      </w:r>
      <w:r>
        <w:rPr>
          <w:rFonts w:ascii="Arial" w:hAnsi="Arial" w:cs="Arial"/>
          <w:sz w:val="19"/>
          <w:szCs w:val="19"/>
        </w:rPr>
        <w:br/>
      </w:r>
      <w:r>
        <w:rPr>
          <w:rFonts w:ascii="Arial" w:hAnsi="Arial" w:cs="Arial"/>
          <w:sz w:val="19"/>
          <w:szCs w:val="19"/>
          <w:shd w:val="clear" w:color="auto" w:fill="FFFFFF"/>
        </w:rPr>
        <w:t>Since in ‘Second’ class it doesn’t have its own ‘i’, the variable is inherited from the super class. Also, the constructor of parent is called when we create an object of Second.</w:t>
      </w:r>
    </w:p>
    <w:p w:rsidR="00EA7792" w:rsidRPr="003B6F3F" w:rsidRDefault="00EA7792" w:rsidP="00EA7792">
      <w:pPr>
        <w:shd w:val="clear" w:color="auto" w:fill="FFFFFF"/>
        <w:spacing w:after="120" w:line="240" w:lineRule="auto"/>
        <w:textAlignment w:val="baseline"/>
        <w:rPr>
          <w:rFonts w:ascii="Arial" w:eastAsia="Times New Roman" w:hAnsi="Arial" w:cs="Arial"/>
          <w:sz w:val="19"/>
          <w:szCs w:val="19"/>
          <w:lang w:eastAsia="en-GB"/>
        </w:rPr>
      </w:pPr>
      <w:r w:rsidRPr="00EA7792">
        <w:rPr>
          <w:b/>
        </w:rPr>
        <w:t>6)</w:t>
      </w:r>
      <w:r w:rsidRPr="00EA7792">
        <w:rPr>
          <w:rFonts w:ascii="Arial" w:eastAsia="Times New Roman" w:hAnsi="Arial" w:cs="Arial"/>
          <w:b/>
          <w:sz w:val="19"/>
          <w:szCs w:val="19"/>
          <w:lang w:eastAsia="en-GB"/>
        </w:rPr>
        <w:t xml:space="preserve"> Output</w:t>
      </w:r>
      <w:r w:rsidRPr="003B6F3F">
        <w:rPr>
          <w:rFonts w:ascii="Arial" w:eastAsia="Times New Roman" w:hAnsi="Arial" w:cs="Arial"/>
          <w:sz w:val="19"/>
          <w:szCs w:val="19"/>
          <w:lang w:eastAsia="en-GB"/>
        </w:rPr>
        <w:t>:</w:t>
      </w:r>
    </w:p>
    <w:p w:rsidR="00EA7792" w:rsidRPr="003B6F3F" w:rsidRDefault="00EA7792" w:rsidP="00EA77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3B6F3F">
        <w:rPr>
          <w:rFonts w:ascii="Consolas" w:eastAsia="Times New Roman" w:hAnsi="Consolas" w:cs="Courier New"/>
          <w:sz w:val="18"/>
          <w:szCs w:val="18"/>
          <w:lang w:eastAsia="en-GB"/>
        </w:rPr>
        <w:t>false, true, false</w:t>
      </w:r>
    </w:p>
    <w:p w:rsidR="00EA7792" w:rsidRDefault="00EA7792" w:rsidP="00EA7792">
      <w:pPr>
        <w:shd w:val="clear" w:color="auto" w:fill="FFFFFF"/>
        <w:spacing w:after="0" w:line="240" w:lineRule="auto"/>
        <w:textAlignment w:val="baseline"/>
        <w:rPr>
          <w:rFonts w:ascii="Arial" w:eastAsia="Times New Roman" w:hAnsi="Arial" w:cs="Arial"/>
          <w:sz w:val="19"/>
          <w:szCs w:val="19"/>
          <w:lang w:eastAsia="en-GB"/>
        </w:rPr>
      </w:pPr>
      <w:r w:rsidRPr="003B6F3F">
        <w:rPr>
          <w:rFonts w:ascii="Arial" w:eastAsia="Times New Roman" w:hAnsi="Arial" w:cs="Arial"/>
          <w:b/>
          <w:bCs/>
          <w:sz w:val="19"/>
          <w:lang w:eastAsia="en-GB"/>
        </w:rPr>
        <w:t>Explanation:</w:t>
      </w:r>
      <w:r w:rsidRPr="003B6F3F">
        <w:rPr>
          <w:rFonts w:ascii="Arial" w:eastAsia="Times New Roman" w:hAnsi="Arial" w:cs="Arial"/>
          <w:sz w:val="19"/>
          <w:szCs w:val="19"/>
          <w:lang w:eastAsia="en-GB"/>
        </w:rPr>
        <w:br/>
        <w:t>The iterator() method returns an iterator over the elements in the list in proper sequence, it doesn’t return a List or a ListIterator object. A ListIterator can be obtained by invoking the listIterator method.</w:t>
      </w:r>
    </w:p>
    <w:p w:rsidR="00125443" w:rsidRPr="003B6F3F" w:rsidRDefault="00125443" w:rsidP="00EA7792">
      <w:pPr>
        <w:shd w:val="clear" w:color="auto" w:fill="FFFFFF"/>
        <w:spacing w:after="0" w:line="240" w:lineRule="auto"/>
        <w:textAlignment w:val="baseline"/>
        <w:rPr>
          <w:rFonts w:ascii="Arial" w:eastAsia="Times New Roman" w:hAnsi="Arial" w:cs="Arial"/>
          <w:sz w:val="19"/>
          <w:szCs w:val="19"/>
          <w:lang w:eastAsia="en-GB"/>
        </w:rPr>
      </w:pPr>
    </w:p>
    <w:p w:rsidR="00125443" w:rsidRPr="00125443" w:rsidRDefault="00125443" w:rsidP="00125443">
      <w:pPr>
        <w:shd w:val="clear" w:color="auto" w:fill="FFFFFF"/>
        <w:spacing w:after="120" w:line="240" w:lineRule="auto"/>
        <w:textAlignment w:val="baseline"/>
        <w:rPr>
          <w:rFonts w:ascii="Arial" w:eastAsia="Times New Roman" w:hAnsi="Arial" w:cs="Arial"/>
          <w:b/>
          <w:sz w:val="19"/>
          <w:szCs w:val="19"/>
          <w:lang w:eastAsia="en-GB"/>
        </w:rPr>
      </w:pPr>
      <w:r w:rsidRPr="00125443">
        <w:rPr>
          <w:rFonts w:ascii="Arial" w:eastAsia="Times New Roman" w:hAnsi="Arial" w:cs="Arial"/>
          <w:b/>
          <w:sz w:val="19"/>
          <w:szCs w:val="19"/>
          <w:lang w:eastAsia="en-GB"/>
        </w:rPr>
        <w:t>7)Output:</w:t>
      </w:r>
    </w:p>
    <w:p w:rsidR="00125443" w:rsidRPr="000155AB" w:rsidRDefault="00125443" w:rsidP="00125443">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0155AB">
        <w:rPr>
          <w:rFonts w:ascii="Consolas" w:eastAsia="Times New Roman" w:hAnsi="Consolas" w:cs="Courier New"/>
          <w:sz w:val="18"/>
          <w:szCs w:val="18"/>
          <w:lang w:eastAsia="en-GB"/>
        </w:rPr>
        <w:t>Run Time Exception</w:t>
      </w:r>
    </w:p>
    <w:p w:rsidR="00125443" w:rsidRDefault="00125443" w:rsidP="00125443">
      <w:pPr>
        <w:shd w:val="clear" w:color="auto" w:fill="FFFFFF"/>
        <w:spacing w:after="0" w:line="240" w:lineRule="auto"/>
        <w:textAlignment w:val="baseline"/>
        <w:rPr>
          <w:rFonts w:ascii="Arial" w:eastAsia="Times New Roman" w:hAnsi="Arial" w:cs="Arial"/>
          <w:sz w:val="19"/>
          <w:szCs w:val="19"/>
          <w:lang w:eastAsia="en-GB"/>
        </w:rPr>
      </w:pPr>
      <w:r w:rsidRPr="000155AB">
        <w:rPr>
          <w:rFonts w:ascii="Arial" w:eastAsia="Times New Roman" w:hAnsi="Arial" w:cs="Arial"/>
          <w:b/>
          <w:bCs/>
          <w:sz w:val="19"/>
          <w:lang w:eastAsia="en-GB"/>
        </w:rPr>
        <w:t>Explanation:</w:t>
      </w:r>
      <w:r w:rsidRPr="000155AB">
        <w:rPr>
          <w:rFonts w:ascii="Arial" w:eastAsia="Times New Roman" w:hAnsi="Arial" w:cs="Arial"/>
          <w:sz w:val="19"/>
          <w:szCs w:val="19"/>
          <w:lang w:eastAsia="en-GB"/>
        </w:rPr>
        <w:br/>
        <w:t>Exception in thread “main” java.lang.IllegalThreadStateException at java.lang.Thread.start</w:t>
      </w:r>
      <w:r w:rsidRPr="000155AB">
        <w:rPr>
          <w:rFonts w:ascii="Arial" w:eastAsia="Times New Roman" w:hAnsi="Arial" w:cs="Arial"/>
          <w:sz w:val="19"/>
          <w:szCs w:val="19"/>
          <w:lang w:eastAsia="en-GB"/>
        </w:rPr>
        <w:br/>
        <w:t>Thread cannot be started twice.</w:t>
      </w:r>
    </w:p>
    <w:p w:rsidR="00125443" w:rsidRPr="000155AB" w:rsidRDefault="00125443" w:rsidP="00125443">
      <w:pPr>
        <w:shd w:val="clear" w:color="auto" w:fill="FFFFFF"/>
        <w:spacing w:after="0" w:line="240" w:lineRule="auto"/>
        <w:textAlignment w:val="baseline"/>
        <w:rPr>
          <w:rFonts w:ascii="Arial" w:eastAsia="Times New Roman" w:hAnsi="Arial" w:cs="Arial"/>
          <w:sz w:val="19"/>
          <w:szCs w:val="19"/>
          <w:lang w:eastAsia="en-GB"/>
        </w:rPr>
      </w:pPr>
    </w:p>
    <w:p w:rsidR="00125443" w:rsidRDefault="00125443" w:rsidP="00125443">
      <w:pPr>
        <w:pStyle w:val="NormalWeb"/>
        <w:shd w:val="clear" w:color="auto" w:fill="FFFFFF"/>
        <w:spacing w:before="0" w:beforeAutospacing="0" w:after="0" w:afterAutospacing="0"/>
        <w:textAlignment w:val="baseline"/>
        <w:rPr>
          <w:rFonts w:ascii="Arial" w:hAnsi="Arial" w:cs="Arial"/>
          <w:sz w:val="19"/>
          <w:szCs w:val="19"/>
        </w:rPr>
      </w:pPr>
      <w:r>
        <w:t>8)</w:t>
      </w:r>
      <w:r w:rsidRPr="00125443">
        <w:rPr>
          <w:rStyle w:val="Header"/>
          <w:rFonts w:ascii="Arial" w:hAnsi="Arial" w:cs="Arial"/>
          <w:sz w:val="19"/>
          <w:szCs w:val="19"/>
          <w:bdr w:val="none" w:sz="0" w:space="0" w:color="auto" w:frame="1"/>
        </w:rPr>
        <w:t xml:space="preserve"> </w:t>
      </w:r>
      <w:r>
        <w:rPr>
          <w:rStyle w:val="Strong"/>
          <w:rFonts w:ascii="Arial" w:hAnsi="Arial" w:cs="Arial"/>
          <w:sz w:val="19"/>
          <w:szCs w:val="19"/>
          <w:bdr w:val="none" w:sz="0" w:space="0" w:color="auto" w:frame="1"/>
        </w:rPr>
        <w:t>Answer :  20</w:t>
      </w:r>
      <w:r>
        <w:rPr>
          <w:rFonts w:ascii="Arial" w:hAnsi="Arial" w:cs="Arial"/>
          <w:sz w:val="19"/>
          <w:szCs w:val="19"/>
        </w:rPr>
        <w:br/>
      </w:r>
      <w:r>
        <w:rPr>
          <w:rStyle w:val="Strong"/>
          <w:rFonts w:ascii="Arial" w:hAnsi="Arial" w:cs="Arial"/>
          <w:sz w:val="19"/>
          <w:szCs w:val="19"/>
          <w:bdr w:val="none" w:sz="0" w:space="0" w:color="auto" w:frame="1"/>
        </w:rPr>
        <w:t>Explanation :</w:t>
      </w:r>
      <w:r>
        <w:rPr>
          <w:rFonts w:ascii="Arial" w:hAnsi="Arial" w:cs="Arial"/>
          <w:sz w:val="19"/>
          <w:szCs w:val="19"/>
        </w:rPr>
        <w:t> Here the class instance variable name(num) is same as </w:t>
      </w:r>
      <w:r>
        <w:rPr>
          <w:rStyle w:val="Emphasis"/>
          <w:rFonts w:ascii="Arial" w:hAnsi="Arial" w:cs="Arial"/>
          <w:sz w:val="19"/>
          <w:szCs w:val="19"/>
          <w:bdr w:val="none" w:sz="0" w:space="0" w:color="auto" w:frame="1"/>
        </w:rPr>
        <w:t>calc()</w:t>
      </w:r>
      <w:r>
        <w:rPr>
          <w:rFonts w:ascii="Arial" w:hAnsi="Arial" w:cs="Arial"/>
          <w:sz w:val="19"/>
          <w:szCs w:val="19"/>
        </w:rPr>
        <w:t xml:space="preserve"> method local variable </w:t>
      </w:r>
      <w:r>
        <w:rPr>
          <w:rFonts w:ascii="Arial" w:hAnsi="Arial" w:cs="Arial"/>
          <w:sz w:val="19"/>
          <w:szCs w:val="19"/>
        </w:rPr>
        <w:lastRenderedPageBreak/>
        <w:t>name(num). So for referencing class instance variable from </w:t>
      </w:r>
      <w:r>
        <w:rPr>
          <w:rStyle w:val="Emphasis"/>
          <w:rFonts w:ascii="Arial" w:hAnsi="Arial" w:cs="Arial"/>
          <w:sz w:val="19"/>
          <w:szCs w:val="19"/>
          <w:bdr w:val="none" w:sz="0" w:space="0" w:color="auto" w:frame="1"/>
        </w:rPr>
        <w:t>calc()</w:t>
      </w:r>
      <w:r>
        <w:rPr>
          <w:rFonts w:ascii="Arial" w:hAnsi="Arial" w:cs="Arial"/>
          <w:sz w:val="19"/>
          <w:szCs w:val="19"/>
        </w:rPr>
        <w:t> method, </w:t>
      </w:r>
      <w:hyperlink r:id="rId8" w:history="1">
        <w:r>
          <w:rPr>
            <w:rStyle w:val="Hyperlink"/>
            <w:rFonts w:ascii="Arial" w:hAnsi="Arial" w:cs="Arial"/>
            <w:color w:val="EC4E20"/>
            <w:sz w:val="19"/>
            <w:szCs w:val="19"/>
            <w:bdr w:val="none" w:sz="0" w:space="0" w:color="auto" w:frame="1"/>
          </w:rPr>
          <w:t>this</w:t>
        </w:r>
      </w:hyperlink>
      <w:r>
        <w:rPr>
          <w:rFonts w:ascii="Arial" w:hAnsi="Arial" w:cs="Arial"/>
          <w:sz w:val="19"/>
          <w:szCs w:val="19"/>
        </w:rPr>
        <w:t> keyword is used. So in statement </w:t>
      </w:r>
      <w:r>
        <w:rPr>
          <w:rStyle w:val="Strong"/>
          <w:rFonts w:ascii="Arial" w:hAnsi="Arial" w:cs="Arial"/>
          <w:sz w:val="19"/>
          <w:szCs w:val="19"/>
          <w:bdr w:val="none" w:sz="0" w:space="0" w:color="auto" w:frame="1"/>
        </w:rPr>
        <w:t>this.num = num * 10</w:t>
      </w:r>
      <w:r>
        <w:rPr>
          <w:rFonts w:ascii="Arial" w:hAnsi="Arial" w:cs="Arial"/>
          <w:sz w:val="19"/>
          <w:szCs w:val="19"/>
        </w:rPr>
        <w:t>, </w:t>
      </w:r>
      <w:r>
        <w:rPr>
          <w:rStyle w:val="Emphasis"/>
          <w:rFonts w:ascii="Arial" w:hAnsi="Arial" w:cs="Arial"/>
          <w:sz w:val="19"/>
          <w:szCs w:val="19"/>
          <w:bdr w:val="none" w:sz="0" w:space="0" w:color="auto" w:frame="1"/>
        </w:rPr>
        <w:t>num</w:t>
      </w:r>
      <w:r>
        <w:rPr>
          <w:rFonts w:ascii="Arial" w:hAnsi="Arial" w:cs="Arial"/>
          <w:sz w:val="19"/>
          <w:szCs w:val="19"/>
        </w:rPr>
        <w:t> represents local variable of the method whose value is 2 and </w:t>
      </w:r>
      <w:r>
        <w:rPr>
          <w:rStyle w:val="Emphasis"/>
          <w:rFonts w:ascii="Arial" w:hAnsi="Arial" w:cs="Arial"/>
          <w:sz w:val="19"/>
          <w:szCs w:val="19"/>
          <w:bdr w:val="none" w:sz="0" w:space="0" w:color="auto" w:frame="1"/>
        </w:rPr>
        <w:t>this.num</w:t>
      </w:r>
      <w:r>
        <w:rPr>
          <w:rFonts w:ascii="Arial" w:hAnsi="Arial" w:cs="Arial"/>
          <w:sz w:val="19"/>
          <w:szCs w:val="19"/>
        </w:rPr>
        <w:t> represents class instance variable whose initial value is 100. Now in </w:t>
      </w:r>
      <w:r>
        <w:rPr>
          <w:rStyle w:val="Emphasis"/>
          <w:rFonts w:ascii="Arial" w:hAnsi="Arial" w:cs="Arial"/>
          <w:sz w:val="19"/>
          <w:szCs w:val="19"/>
          <w:bdr w:val="none" w:sz="0" w:space="0" w:color="auto" w:frame="1"/>
        </w:rPr>
        <w:t>printNum()</w:t>
      </w:r>
      <w:r>
        <w:rPr>
          <w:rFonts w:ascii="Arial" w:hAnsi="Arial" w:cs="Arial"/>
          <w:sz w:val="19"/>
          <w:szCs w:val="19"/>
        </w:rPr>
        <w:t> method, as it has no local variable whose name is same as class instance variable, so we can directly use </w:t>
      </w:r>
      <w:r>
        <w:rPr>
          <w:rStyle w:val="Emphasis"/>
          <w:rFonts w:ascii="Arial" w:hAnsi="Arial" w:cs="Arial"/>
          <w:sz w:val="19"/>
          <w:szCs w:val="19"/>
          <w:bdr w:val="none" w:sz="0" w:space="0" w:color="auto" w:frame="1"/>
        </w:rPr>
        <w:t>num</w:t>
      </w:r>
      <w:r>
        <w:rPr>
          <w:rFonts w:ascii="Arial" w:hAnsi="Arial" w:cs="Arial"/>
          <w:sz w:val="19"/>
          <w:szCs w:val="19"/>
        </w:rPr>
        <w:t> to reference instance variable, although </w:t>
      </w:r>
      <w:r>
        <w:rPr>
          <w:rStyle w:val="Emphasis"/>
          <w:rFonts w:ascii="Arial" w:hAnsi="Arial" w:cs="Arial"/>
          <w:sz w:val="19"/>
          <w:szCs w:val="19"/>
          <w:bdr w:val="none" w:sz="0" w:space="0" w:color="auto" w:frame="1"/>
        </w:rPr>
        <w:t>this.num</w:t>
      </w:r>
      <w:r>
        <w:rPr>
          <w:rFonts w:ascii="Arial" w:hAnsi="Arial" w:cs="Arial"/>
          <w:sz w:val="19"/>
          <w:szCs w:val="19"/>
        </w:rPr>
        <w:t> can be used.</w:t>
      </w:r>
    </w:p>
    <w:p w:rsidR="00125443" w:rsidRDefault="00125443" w:rsidP="00125443">
      <w:pPr>
        <w:pStyle w:val="NormalWeb"/>
        <w:shd w:val="clear" w:color="auto" w:fill="FFFFFF"/>
        <w:spacing w:before="0" w:beforeAutospacing="0" w:after="0" w:afterAutospacing="0"/>
        <w:textAlignment w:val="baseline"/>
        <w:rPr>
          <w:rFonts w:ascii="Arial" w:hAnsi="Arial" w:cs="Arial"/>
          <w:sz w:val="19"/>
          <w:szCs w:val="19"/>
        </w:rPr>
      </w:pPr>
    </w:p>
    <w:p w:rsidR="00125443" w:rsidRDefault="00125443" w:rsidP="00125443">
      <w:pPr>
        <w:pStyle w:val="NormalWeb"/>
        <w:shd w:val="clear" w:color="auto" w:fill="FFFFFF"/>
        <w:spacing w:before="0" w:beforeAutospacing="0" w:after="0" w:afterAutospacing="0"/>
        <w:textAlignment w:val="baseline"/>
        <w:rPr>
          <w:rFonts w:ascii="Arial" w:hAnsi="Arial" w:cs="Arial"/>
          <w:sz w:val="19"/>
          <w:szCs w:val="19"/>
        </w:rPr>
      </w:pPr>
      <w:r w:rsidRPr="00125443">
        <w:rPr>
          <w:b/>
        </w:rPr>
        <w:t>9)</w:t>
      </w:r>
      <w:r w:rsidRPr="00125443">
        <w:rPr>
          <w:rStyle w:val="Header"/>
          <w:rFonts w:ascii="Arial" w:hAnsi="Arial" w:cs="Arial"/>
          <w:sz w:val="19"/>
          <w:szCs w:val="19"/>
          <w:bdr w:val="none" w:sz="0" w:space="0" w:color="auto" w:frame="1"/>
        </w:rPr>
        <w:t xml:space="preserve"> </w:t>
      </w:r>
      <w:r>
        <w:rPr>
          <w:rStyle w:val="Strong"/>
          <w:rFonts w:ascii="Arial" w:hAnsi="Arial" w:cs="Arial"/>
          <w:sz w:val="19"/>
          <w:szCs w:val="19"/>
          <w:bdr w:val="none" w:sz="0" w:space="0" w:color="auto" w:frame="1"/>
        </w:rPr>
        <w:t>Answer :</w:t>
      </w:r>
      <w:r>
        <w:rPr>
          <w:rFonts w:ascii="Arial" w:hAnsi="Arial" w:cs="Arial"/>
          <w:sz w:val="19"/>
          <w:szCs w:val="19"/>
        </w:rPr>
        <w:t> C) The output is true and MyStuff does NOT fulfill the Object.equals() contract.</w:t>
      </w:r>
      <w:r>
        <w:rPr>
          <w:rFonts w:ascii="Arial" w:hAnsi="Arial" w:cs="Arial"/>
          <w:sz w:val="19"/>
          <w:szCs w:val="19"/>
        </w:rPr>
        <w:br/>
      </w:r>
      <w:r>
        <w:rPr>
          <w:rStyle w:val="Strong"/>
          <w:rFonts w:ascii="Arial" w:hAnsi="Arial" w:cs="Arial"/>
          <w:sz w:val="19"/>
          <w:szCs w:val="19"/>
          <w:bdr w:val="none" w:sz="0" w:space="0" w:color="auto" w:frame="1"/>
        </w:rPr>
        <w:t>Explanation :</w:t>
      </w:r>
      <w:r>
        <w:rPr>
          <w:rFonts w:ascii="Arial" w:hAnsi="Arial" w:cs="Arial"/>
          <w:sz w:val="19"/>
          <w:szCs w:val="19"/>
        </w:rPr>
        <w:t> As </w:t>
      </w:r>
      <w:r>
        <w:rPr>
          <w:rStyle w:val="Emphasis"/>
          <w:rFonts w:ascii="Arial" w:hAnsi="Arial" w:cs="Arial"/>
          <w:sz w:val="19"/>
          <w:szCs w:val="19"/>
          <w:bdr w:val="none" w:sz="0" w:space="0" w:color="auto" w:frame="1"/>
        </w:rPr>
        <w:t>equals(Object obj)</w:t>
      </w:r>
      <w:r>
        <w:rPr>
          <w:rFonts w:ascii="Arial" w:hAnsi="Arial" w:cs="Arial"/>
          <w:sz w:val="19"/>
          <w:szCs w:val="19"/>
        </w:rPr>
        <w:t> method in Object class, compares two objects on the basis of equivalence relation. But here we are just confirming that the object is null or not, So it doesn’t fulfill </w:t>
      </w:r>
      <w:hyperlink r:id="rId9" w:history="1">
        <w:r>
          <w:rPr>
            <w:rStyle w:val="Hyperlink"/>
            <w:rFonts w:ascii="Arial" w:hAnsi="Arial" w:cs="Arial"/>
            <w:color w:val="EC4E20"/>
            <w:sz w:val="19"/>
            <w:szCs w:val="19"/>
            <w:bdr w:val="none" w:sz="0" w:space="0" w:color="auto" w:frame="1"/>
          </w:rPr>
          <w:t>Object.equals()</w:t>
        </w:r>
      </w:hyperlink>
      <w:r>
        <w:rPr>
          <w:rFonts w:ascii="Arial" w:hAnsi="Arial" w:cs="Arial"/>
          <w:sz w:val="19"/>
          <w:szCs w:val="19"/>
        </w:rPr>
        <w:t> contract. As </w:t>
      </w:r>
      <w:r>
        <w:rPr>
          <w:rStyle w:val="Emphasis"/>
          <w:rFonts w:ascii="Arial" w:hAnsi="Arial" w:cs="Arial"/>
          <w:sz w:val="19"/>
          <w:szCs w:val="19"/>
          <w:bdr w:val="none" w:sz="0" w:space="0" w:color="auto" w:frame="1"/>
        </w:rPr>
        <w:t>m1</w:t>
      </w:r>
      <w:r>
        <w:rPr>
          <w:rFonts w:ascii="Arial" w:hAnsi="Arial" w:cs="Arial"/>
          <w:sz w:val="19"/>
          <w:szCs w:val="19"/>
        </w:rPr>
        <w:t> is not null, true will be printed.</w:t>
      </w:r>
    </w:p>
    <w:p w:rsidR="00010CD1" w:rsidRDefault="00010CD1"/>
    <w:p w:rsidR="00A94BDA" w:rsidRDefault="00125443" w:rsidP="00A94BDA">
      <w:pPr>
        <w:pStyle w:val="NormalWeb"/>
        <w:shd w:val="clear" w:color="auto" w:fill="FFFFFF"/>
        <w:spacing w:before="0" w:beforeAutospacing="0" w:after="0" w:afterAutospacing="0"/>
        <w:textAlignment w:val="baseline"/>
        <w:rPr>
          <w:rFonts w:ascii="Arial" w:hAnsi="Arial" w:cs="Arial"/>
          <w:sz w:val="19"/>
          <w:szCs w:val="19"/>
        </w:rPr>
      </w:pPr>
      <w:r w:rsidRPr="00A94BDA">
        <w:rPr>
          <w:b/>
        </w:rPr>
        <w:t>10)</w:t>
      </w:r>
      <w:r w:rsidR="00A94BDA" w:rsidRPr="00A94BDA">
        <w:rPr>
          <w:rStyle w:val="Header"/>
          <w:rFonts w:ascii="Arial" w:hAnsi="Arial" w:cs="Arial"/>
          <w:sz w:val="19"/>
          <w:szCs w:val="19"/>
          <w:bdr w:val="none" w:sz="0" w:space="0" w:color="auto" w:frame="1"/>
        </w:rPr>
        <w:t xml:space="preserve"> </w:t>
      </w:r>
      <w:r w:rsidR="00A94BDA">
        <w:rPr>
          <w:rStyle w:val="Strong"/>
          <w:rFonts w:ascii="Arial" w:hAnsi="Arial" w:cs="Arial"/>
          <w:sz w:val="19"/>
          <w:szCs w:val="19"/>
          <w:bdr w:val="none" w:sz="0" w:space="0" w:color="auto" w:frame="1"/>
        </w:rPr>
        <w:t>Answer :</w:t>
      </w:r>
      <w:r w:rsidR="00A94BDA">
        <w:rPr>
          <w:rFonts w:ascii="Arial" w:hAnsi="Arial" w:cs="Arial"/>
          <w:sz w:val="19"/>
          <w:szCs w:val="19"/>
        </w:rPr>
        <w:t> A) alpha beta b b</w:t>
      </w:r>
      <w:r w:rsidR="00A94BDA">
        <w:rPr>
          <w:rFonts w:ascii="Arial" w:hAnsi="Arial" w:cs="Arial"/>
          <w:sz w:val="19"/>
          <w:szCs w:val="19"/>
        </w:rPr>
        <w:br/>
      </w:r>
      <w:r w:rsidR="00A94BDA">
        <w:rPr>
          <w:rStyle w:val="Strong"/>
          <w:rFonts w:ascii="Arial" w:hAnsi="Arial" w:cs="Arial"/>
          <w:sz w:val="19"/>
          <w:szCs w:val="19"/>
          <w:bdr w:val="none" w:sz="0" w:space="0" w:color="auto" w:frame="1"/>
        </w:rPr>
        <w:t>Explanation :</w:t>
      </w:r>
      <w:r w:rsidR="00A94BDA">
        <w:rPr>
          <w:rFonts w:ascii="Arial" w:hAnsi="Arial" w:cs="Arial"/>
          <w:sz w:val="19"/>
          <w:szCs w:val="19"/>
        </w:rPr>
        <w:t> The statement </w:t>
      </w:r>
      <w:r w:rsidR="00A94BDA">
        <w:rPr>
          <w:rStyle w:val="Strong"/>
          <w:rFonts w:ascii="Arial" w:hAnsi="Arial" w:cs="Arial"/>
          <w:sz w:val="19"/>
          <w:szCs w:val="19"/>
          <w:bdr w:val="none" w:sz="0" w:space="0" w:color="auto" w:frame="1"/>
        </w:rPr>
        <w:t>new Beta().go() </w:t>
      </w:r>
      <w:r w:rsidR="00A94BDA">
        <w:rPr>
          <w:rFonts w:ascii="Arial" w:hAnsi="Arial" w:cs="Arial"/>
          <w:sz w:val="19"/>
          <w:szCs w:val="19"/>
        </w:rPr>
        <w:t>executes in two phases. In first phase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is called. There is no instance member present in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So now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is executed. As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extends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so call goes to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constructor as first statement by default(Put by the compiler) is </w:t>
      </w:r>
      <w:r w:rsidR="00A94BDA">
        <w:rPr>
          <w:rStyle w:val="Strong"/>
          <w:rFonts w:ascii="Arial" w:hAnsi="Arial" w:cs="Arial"/>
          <w:sz w:val="19"/>
          <w:szCs w:val="19"/>
          <w:bdr w:val="none" w:sz="0" w:space="0" w:color="auto" w:frame="1"/>
        </w:rPr>
        <w:t>super()</w:t>
      </w:r>
      <w:r w:rsidR="00A94BDA">
        <w:rPr>
          <w:rFonts w:ascii="Arial" w:hAnsi="Arial" w:cs="Arial"/>
          <w:sz w:val="19"/>
          <w:szCs w:val="19"/>
        </w:rPr>
        <w:t> in the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Now as one instance variable(</w:t>
      </w:r>
      <w:r w:rsidR="00A94BDA">
        <w:rPr>
          <w:rStyle w:val="Emphasis"/>
          <w:rFonts w:ascii="Arial" w:hAnsi="Arial" w:cs="Arial"/>
          <w:sz w:val="19"/>
          <w:szCs w:val="19"/>
          <w:bdr w:val="none" w:sz="0" w:space="0" w:color="auto" w:frame="1"/>
        </w:rPr>
        <w:t>type</w:t>
      </w:r>
      <w:r w:rsidR="00A94BDA">
        <w:rPr>
          <w:rFonts w:ascii="Arial" w:hAnsi="Arial" w:cs="Arial"/>
          <w:sz w:val="19"/>
          <w:szCs w:val="19"/>
        </w:rPr>
        <w:t>) is present in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so it will get memory and now </w:t>
      </w:r>
      <w:r w:rsidR="00A94BDA">
        <w:rPr>
          <w:rStyle w:val="Emphasis"/>
          <w:rFonts w:ascii="Arial" w:hAnsi="Arial" w:cs="Arial"/>
          <w:sz w:val="19"/>
          <w:szCs w:val="19"/>
          <w:bdr w:val="none" w:sz="0" w:space="0" w:color="auto" w:frame="1"/>
        </w:rPr>
        <w:t>Alpha</w:t>
      </w:r>
      <w:r w:rsidR="00A94BDA">
        <w:rPr>
          <w:rFonts w:ascii="Arial" w:hAnsi="Arial" w:cs="Arial"/>
          <w:sz w:val="19"/>
          <w:szCs w:val="19"/>
        </w:rPr>
        <w:t> class constructor is executed, then call return to </w:t>
      </w:r>
      <w:r w:rsidR="00A94BDA">
        <w:rPr>
          <w:rStyle w:val="Emphasis"/>
          <w:rFonts w:ascii="Arial" w:hAnsi="Arial" w:cs="Arial"/>
          <w:sz w:val="19"/>
          <w:szCs w:val="19"/>
          <w:bdr w:val="none" w:sz="0" w:space="0" w:color="auto" w:frame="1"/>
        </w:rPr>
        <w:t>Beta</w:t>
      </w:r>
      <w:r w:rsidR="00A94BDA">
        <w:rPr>
          <w:rFonts w:ascii="Arial" w:hAnsi="Arial" w:cs="Arial"/>
          <w:sz w:val="19"/>
          <w:szCs w:val="19"/>
        </w:rPr>
        <w:t> class constructor next statement. So </w:t>
      </w:r>
      <w:r w:rsidR="00A94BDA">
        <w:rPr>
          <w:rStyle w:val="Emphasis"/>
          <w:rFonts w:ascii="Arial" w:hAnsi="Arial" w:cs="Arial"/>
          <w:sz w:val="19"/>
          <w:szCs w:val="19"/>
          <w:bdr w:val="none" w:sz="0" w:space="0" w:color="auto" w:frame="1"/>
        </w:rPr>
        <w:t>alpha beta</w:t>
      </w:r>
      <w:r w:rsidR="00A94BDA">
        <w:rPr>
          <w:rFonts w:ascii="Arial" w:hAnsi="Arial" w:cs="Arial"/>
          <w:sz w:val="19"/>
          <w:szCs w:val="19"/>
        </w:rPr>
        <w:t> is printed.</w:t>
      </w:r>
      <w:r w:rsidR="00A94BDA">
        <w:rPr>
          <w:rFonts w:ascii="Arial" w:hAnsi="Arial" w:cs="Arial"/>
          <w:sz w:val="19"/>
          <w:szCs w:val="19"/>
        </w:rPr>
        <w:br/>
        <w:t>In second phase </w:t>
      </w:r>
      <w:r w:rsidR="00A94BDA">
        <w:rPr>
          <w:rStyle w:val="Emphasis"/>
          <w:rFonts w:ascii="Arial" w:hAnsi="Arial" w:cs="Arial"/>
          <w:sz w:val="19"/>
          <w:szCs w:val="19"/>
          <w:bdr w:val="none" w:sz="0" w:space="0" w:color="auto" w:frame="1"/>
        </w:rPr>
        <w:t>go()</w:t>
      </w:r>
      <w:r w:rsidR="00A94BDA">
        <w:rPr>
          <w:rFonts w:ascii="Arial" w:hAnsi="Arial" w:cs="Arial"/>
          <w:sz w:val="19"/>
          <w:szCs w:val="19"/>
        </w:rPr>
        <w:t> method is called on this object. As there is only one variable(</w:t>
      </w:r>
      <w:r w:rsidR="00A94BDA">
        <w:rPr>
          <w:rStyle w:val="Emphasis"/>
          <w:rFonts w:ascii="Arial" w:hAnsi="Arial" w:cs="Arial"/>
          <w:sz w:val="19"/>
          <w:szCs w:val="19"/>
          <w:bdr w:val="none" w:sz="0" w:space="0" w:color="auto" w:frame="1"/>
        </w:rPr>
        <w:t>type</w:t>
      </w:r>
      <w:r w:rsidR="00A94BDA">
        <w:rPr>
          <w:rFonts w:ascii="Arial" w:hAnsi="Arial" w:cs="Arial"/>
          <w:sz w:val="19"/>
          <w:szCs w:val="19"/>
        </w:rPr>
        <w:t>) in the object whose value is </w:t>
      </w:r>
      <w:r w:rsidR="00A94BDA">
        <w:rPr>
          <w:rStyle w:val="Emphasis"/>
          <w:rFonts w:ascii="Arial" w:hAnsi="Arial" w:cs="Arial"/>
          <w:sz w:val="19"/>
          <w:szCs w:val="19"/>
          <w:bdr w:val="none" w:sz="0" w:space="0" w:color="auto" w:frame="1"/>
        </w:rPr>
        <w:t>a</w:t>
      </w:r>
      <w:r w:rsidR="00A94BDA">
        <w:rPr>
          <w:rFonts w:ascii="Arial" w:hAnsi="Arial" w:cs="Arial"/>
          <w:sz w:val="19"/>
          <w:szCs w:val="19"/>
        </w:rPr>
        <w:t>. So it will be changed to </w:t>
      </w:r>
      <w:r w:rsidR="00A94BDA">
        <w:rPr>
          <w:rStyle w:val="Emphasis"/>
          <w:rFonts w:ascii="Arial" w:hAnsi="Arial" w:cs="Arial"/>
          <w:sz w:val="19"/>
          <w:szCs w:val="19"/>
          <w:bdr w:val="none" w:sz="0" w:space="0" w:color="auto" w:frame="1"/>
        </w:rPr>
        <w:t>b</w:t>
      </w:r>
      <w:r w:rsidR="00A94BDA">
        <w:rPr>
          <w:rFonts w:ascii="Arial" w:hAnsi="Arial" w:cs="Arial"/>
          <w:sz w:val="19"/>
          <w:szCs w:val="19"/>
        </w:rPr>
        <w:t> and printed two times. The </w:t>
      </w:r>
      <w:hyperlink r:id="rId10" w:history="1">
        <w:r w:rsidR="00A94BDA">
          <w:rPr>
            <w:rStyle w:val="Hyperlink"/>
            <w:rFonts w:ascii="Arial" w:hAnsi="Arial" w:cs="Arial"/>
            <w:color w:val="EC4E20"/>
            <w:sz w:val="19"/>
            <w:szCs w:val="19"/>
            <w:bdr w:val="none" w:sz="0" w:space="0" w:color="auto" w:frame="1"/>
          </w:rPr>
          <w:t>super keyword</w:t>
        </w:r>
      </w:hyperlink>
      <w:r w:rsidR="00A94BDA">
        <w:rPr>
          <w:rFonts w:ascii="Arial" w:hAnsi="Arial" w:cs="Arial"/>
          <w:sz w:val="19"/>
          <w:szCs w:val="19"/>
        </w:rPr>
        <w:t> here is of no use.</w:t>
      </w:r>
    </w:p>
    <w:p w:rsidR="00A94BDA" w:rsidRDefault="00A94BDA" w:rsidP="00A94BDA">
      <w:pPr>
        <w:pStyle w:val="NormalWeb"/>
        <w:shd w:val="clear" w:color="auto" w:fill="FFFFFF"/>
        <w:spacing w:before="0" w:beforeAutospacing="0" w:after="0" w:afterAutospacing="0"/>
        <w:textAlignment w:val="baseline"/>
        <w:rPr>
          <w:rFonts w:ascii="Arial" w:hAnsi="Arial" w:cs="Arial"/>
          <w:sz w:val="19"/>
          <w:szCs w:val="19"/>
        </w:rPr>
      </w:pPr>
    </w:p>
    <w:p w:rsidR="00A94BDA" w:rsidRDefault="00A94BDA" w:rsidP="00A94BDA">
      <w:pPr>
        <w:shd w:val="clear" w:color="auto" w:fill="FFFFFF"/>
        <w:spacing w:after="0" w:line="240" w:lineRule="auto"/>
        <w:textAlignment w:val="baseline"/>
        <w:rPr>
          <w:rFonts w:ascii="Arial" w:eastAsia="Times New Roman" w:hAnsi="Arial" w:cs="Arial"/>
          <w:sz w:val="19"/>
          <w:szCs w:val="19"/>
          <w:lang w:eastAsia="en-GB"/>
        </w:rPr>
      </w:pPr>
      <w:r w:rsidRPr="00A94BDA">
        <w:rPr>
          <w:rFonts w:ascii="Arial" w:hAnsi="Arial" w:cs="Arial"/>
          <w:b/>
          <w:sz w:val="19"/>
          <w:szCs w:val="19"/>
        </w:rPr>
        <w:t>11)</w:t>
      </w:r>
      <w:r w:rsidRPr="00A94BDA">
        <w:rPr>
          <w:rFonts w:ascii="Arial" w:eastAsia="Times New Roman" w:hAnsi="Arial" w:cs="Arial"/>
          <w:b/>
          <w:bCs/>
          <w:sz w:val="19"/>
          <w:lang w:eastAsia="en-GB"/>
        </w:rPr>
        <w:t xml:space="preserve"> </w:t>
      </w:r>
      <w:r w:rsidRPr="00155925">
        <w:rPr>
          <w:rFonts w:ascii="Arial" w:eastAsia="Times New Roman" w:hAnsi="Arial" w:cs="Arial"/>
          <w:b/>
          <w:bCs/>
          <w:sz w:val="19"/>
          <w:lang w:eastAsia="en-GB"/>
        </w:rPr>
        <w:t>Answer :</w:t>
      </w:r>
      <w:r w:rsidRPr="00155925">
        <w:rPr>
          <w:rFonts w:ascii="Arial" w:eastAsia="Times New Roman" w:hAnsi="Arial" w:cs="Arial"/>
          <w:sz w:val="19"/>
          <w:szCs w:val="19"/>
          <w:lang w:eastAsia="en-GB"/>
        </w:rPr>
        <w:t> C) 4</w:t>
      </w:r>
      <w:r w:rsidRPr="00155925">
        <w:rPr>
          <w:rFonts w:ascii="Arial" w:eastAsia="Times New Roman" w:hAnsi="Arial" w:cs="Arial"/>
          <w:sz w:val="19"/>
          <w:szCs w:val="19"/>
          <w:lang w:eastAsia="en-GB"/>
        </w:rPr>
        <w:br/>
      </w:r>
      <w:r w:rsidRPr="00155925">
        <w:rPr>
          <w:rFonts w:ascii="Arial" w:eastAsia="Times New Roman" w:hAnsi="Arial" w:cs="Arial"/>
          <w:b/>
          <w:bCs/>
          <w:sz w:val="19"/>
          <w:lang w:eastAsia="en-GB"/>
        </w:rPr>
        <w:t>Explanation :</w:t>
      </w:r>
      <w:r w:rsidRPr="00155925">
        <w:rPr>
          <w:rFonts w:ascii="Arial" w:eastAsia="Times New Roman" w:hAnsi="Arial" w:cs="Arial"/>
          <w:sz w:val="19"/>
          <w:szCs w:val="19"/>
          <w:lang w:eastAsia="en-GB"/>
        </w:rPr>
        <w:t> </w:t>
      </w:r>
      <w:r w:rsidRPr="00155925">
        <w:rPr>
          <w:rFonts w:ascii="Arial" w:eastAsia="Times New Roman" w:hAnsi="Arial" w:cs="Arial"/>
          <w:i/>
          <w:iCs/>
          <w:sz w:val="19"/>
          <w:lang w:eastAsia="en-GB"/>
        </w:rPr>
        <w:t>append(String str)</w:t>
      </w:r>
      <w:r w:rsidRPr="00155925">
        <w:rPr>
          <w:rFonts w:ascii="Arial" w:eastAsia="Times New Roman" w:hAnsi="Arial" w:cs="Arial"/>
          <w:sz w:val="19"/>
          <w:szCs w:val="19"/>
          <w:lang w:eastAsia="en-GB"/>
        </w:rPr>
        <w:t> method,concatenate the str to </w:t>
      </w:r>
      <w:r w:rsidRPr="00155925">
        <w:rPr>
          <w:rFonts w:ascii="Arial" w:eastAsia="Times New Roman" w:hAnsi="Arial" w:cs="Arial"/>
          <w:i/>
          <w:iCs/>
          <w:sz w:val="19"/>
          <w:lang w:eastAsia="en-GB"/>
        </w:rPr>
        <w:t>s1</w:t>
      </w:r>
      <w:r w:rsidRPr="00155925">
        <w:rPr>
          <w:rFonts w:ascii="Arial" w:eastAsia="Times New Roman" w:hAnsi="Arial" w:cs="Arial"/>
          <w:sz w:val="19"/>
          <w:szCs w:val="19"/>
          <w:lang w:eastAsia="en-GB"/>
        </w:rPr>
        <w:t>. The </w:t>
      </w:r>
      <w:r w:rsidRPr="00155925">
        <w:rPr>
          <w:rFonts w:ascii="Arial" w:eastAsia="Times New Roman" w:hAnsi="Arial" w:cs="Arial"/>
          <w:i/>
          <w:iCs/>
          <w:sz w:val="19"/>
          <w:lang w:eastAsia="en-GB"/>
        </w:rPr>
        <w:t>substring(int index)</w:t>
      </w:r>
      <w:r w:rsidRPr="00155925">
        <w:rPr>
          <w:rFonts w:ascii="Arial" w:eastAsia="Times New Roman" w:hAnsi="Arial" w:cs="Arial"/>
          <w:sz w:val="19"/>
          <w:szCs w:val="19"/>
          <w:lang w:eastAsia="en-GB"/>
        </w:rPr>
        <w:t> method return the String from the given index to the end. But as there is no any String variable to store the returned string,so it will be destroyed.Now </w:t>
      </w:r>
      <w:r w:rsidRPr="00155925">
        <w:rPr>
          <w:rFonts w:ascii="Arial" w:eastAsia="Times New Roman" w:hAnsi="Arial" w:cs="Arial"/>
          <w:i/>
          <w:iCs/>
          <w:sz w:val="19"/>
          <w:lang w:eastAsia="en-GB"/>
        </w:rPr>
        <w:t>indexOf(String s2)</w:t>
      </w:r>
      <w:r w:rsidRPr="00155925">
        <w:rPr>
          <w:rFonts w:ascii="Arial" w:eastAsia="Times New Roman" w:hAnsi="Arial" w:cs="Arial"/>
          <w:sz w:val="19"/>
          <w:szCs w:val="19"/>
          <w:lang w:eastAsia="en-GB"/>
        </w:rPr>
        <w:t> method return the index of first occurrence of </w:t>
      </w:r>
      <w:r w:rsidRPr="00155925">
        <w:rPr>
          <w:rFonts w:ascii="Arial" w:eastAsia="Times New Roman" w:hAnsi="Arial" w:cs="Arial"/>
          <w:i/>
          <w:iCs/>
          <w:sz w:val="19"/>
          <w:lang w:eastAsia="en-GB"/>
        </w:rPr>
        <w:t>s2</w:t>
      </w:r>
      <w:r w:rsidRPr="00155925">
        <w:rPr>
          <w:rFonts w:ascii="Arial" w:eastAsia="Times New Roman" w:hAnsi="Arial" w:cs="Arial"/>
          <w:sz w:val="19"/>
          <w:szCs w:val="19"/>
          <w:lang w:eastAsia="en-GB"/>
        </w:rPr>
        <w:t>. So 4 is printed as s1=”JavaLove”.</w:t>
      </w:r>
    </w:p>
    <w:p w:rsidR="00A94BDA" w:rsidRDefault="00A94BDA" w:rsidP="00A94BDA">
      <w:pPr>
        <w:shd w:val="clear" w:color="auto" w:fill="FFFFFF"/>
        <w:spacing w:after="0" w:line="240" w:lineRule="auto"/>
        <w:textAlignment w:val="baseline"/>
        <w:rPr>
          <w:rFonts w:ascii="Arial" w:eastAsia="Times New Roman" w:hAnsi="Arial" w:cs="Arial"/>
          <w:sz w:val="19"/>
          <w:szCs w:val="19"/>
          <w:lang w:eastAsia="en-GB"/>
        </w:rPr>
      </w:pPr>
    </w:p>
    <w:p w:rsidR="00A94BDA" w:rsidRDefault="00A94BDA" w:rsidP="00A94BDA">
      <w:pPr>
        <w:shd w:val="clear" w:color="auto" w:fill="FFFFFF"/>
        <w:spacing w:after="0" w:line="240" w:lineRule="auto"/>
        <w:textAlignment w:val="baseline"/>
        <w:rPr>
          <w:rFonts w:ascii="Arial" w:eastAsia="Times New Roman" w:hAnsi="Arial" w:cs="Arial"/>
          <w:sz w:val="19"/>
          <w:szCs w:val="19"/>
          <w:lang w:eastAsia="en-GB"/>
        </w:rPr>
      </w:pPr>
      <w:r w:rsidRPr="00A94BDA">
        <w:rPr>
          <w:rFonts w:ascii="Arial" w:eastAsia="Times New Roman" w:hAnsi="Arial" w:cs="Arial"/>
          <w:b/>
          <w:sz w:val="19"/>
          <w:szCs w:val="19"/>
          <w:lang w:eastAsia="en-GB"/>
        </w:rPr>
        <w:t>12)</w:t>
      </w:r>
      <w:r w:rsidRPr="00A94BDA">
        <w:rPr>
          <w:rFonts w:ascii="Arial" w:eastAsia="Times New Roman" w:hAnsi="Arial" w:cs="Arial"/>
          <w:b/>
          <w:bCs/>
          <w:sz w:val="19"/>
          <w:lang w:eastAsia="en-GB"/>
        </w:rPr>
        <w:t xml:space="preserve"> </w:t>
      </w:r>
      <w:r w:rsidRPr="00833671">
        <w:rPr>
          <w:rFonts w:ascii="Arial" w:eastAsia="Times New Roman" w:hAnsi="Arial" w:cs="Arial"/>
          <w:b/>
          <w:bCs/>
          <w:sz w:val="19"/>
          <w:lang w:eastAsia="en-GB"/>
        </w:rPr>
        <w:t>Answer :</w:t>
      </w:r>
      <w:r w:rsidRPr="00833671">
        <w:rPr>
          <w:rFonts w:ascii="Arial" w:eastAsia="Times New Roman" w:hAnsi="Arial" w:cs="Arial"/>
          <w:sz w:val="19"/>
          <w:szCs w:val="19"/>
          <w:lang w:eastAsia="en-GB"/>
        </w:rPr>
        <w:t> B) Writing book</w:t>
      </w:r>
      <w:r w:rsidRPr="00833671">
        <w:rPr>
          <w:rFonts w:ascii="Arial" w:eastAsia="Times New Roman" w:hAnsi="Arial" w:cs="Arial"/>
          <w:sz w:val="19"/>
          <w:szCs w:val="19"/>
          <w:lang w:eastAsia="en-GB"/>
        </w:rPr>
        <w:br/>
      </w:r>
      <w:r w:rsidRPr="00833671">
        <w:rPr>
          <w:rFonts w:ascii="Arial" w:eastAsia="Times New Roman" w:hAnsi="Arial" w:cs="Arial"/>
          <w:b/>
          <w:bCs/>
          <w:sz w:val="19"/>
          <w:lang w:eastAsia="en-GB"/>
        </w:rPr>
        <w:t>Explanation :</w:t>
      </w:r>
      <w:r w:rsidRPr="00833671">
        <w:rPr>
          <w:rFonts w:ascii="Arial" w:eastAsia="Times New Roman" w:hAnsi="Arial" w:cs="Arial"/>
          <w:sz w:val="19"/>
          <w:szCs w:val="19"/>
          <w:lang w:eastAsia="en-GB"/>
        </w:rPr>
        <w:t> Since static methods can’t be overridden, it doesn’t matter which class object is created. As </w:t>
      </w:r>
      <w:r w:rsidRPr="00833671">
        <w:rPr>
          <w:rFonts w:ascii="Arial" w:eastAsia="Times New Roman" w:hAnsi="Arial" w:cs="Arial"/>
          <w:i/>
          <w:iCs/>
          <w:sz w:val="19"/>
          <w:lang w:eastAsia="en-GB"/>
        </w:rPr>
        <w:t>a</w:t>
      </w:r>
      <w:r w:rsidRPr="00833671">
        <w:rPr>
          <w:rFonts w:ascii="Arial" w:eastAsia="Times New Roman" w:hAnsi="Arial" w:cs="Arial"/>
          <w:sz w:val="19"/>
          <w:szCs w:val="19"/>
          <w:lang w:eastAsia="en-GB"/>
        </w:rPr>
        <w:t> is a</w:t>
      </w:r>
      <w:r w:rsidRPr="00833671">
        <w:rPr>
          <w:rFonts w:ascii="Arial" w:eastAsia="Times New Roman" w:hAnsi="Arial" w:cs="Arial"/>
          <w:i/>
          <w:iCs/>
          <w:sz w:val="19"/>
          <w:lang w:eastAsia="en-GB"/>
        </w:rPr>
        <w:t> Author</w:t>
      </w:r>
      <w:r w:rsidRPr="00833671">
        <w:rPr>
          <w:rFonts w:ascii="Arial" w:eastAsia="Times New Roman" w:hAnsi="Arial" w:cs="Arial"/>
          <w:sz w:val="19"/>
          <w:szCs w:val="19"/>
          <w:lang w:eastAsia="en-GB"/>
        </w:rPr>
        <w:t> referenced type, so always </w:t>
      </w:r>
      <w:r w:rsidRPr="00833671">
        <w:rPr>
          <w:rFonts w:ascii="Arial" w:eastAsia="Times New Roman" w:hAnsi="Arial" w:cs="Arial"/>
          <w:i/>
          <w:iCs/>
          <w:sz w:val="19"/>
          <w:lang w:eastAsia="en-GB"/>
        </w:rPr>
        <w:t>Author</w:t>
      </w:r>
      <w:r w:rsidRPr="00833671">
        <w:rPr>
          <w:rFonts w:ascii="Arial" w:eastAsia="Times New Roman" w:hAnsi="Arial" w:cs="Arial"/>
          <w:sz w:val="19"/>
          <w:szCs w:val="19"/>
          <w:lang w:eastAsia="en-GB"/>
        </w:rPr>
        <w:t> class method is called. If we remove </w:t>
      </w:r>
      <w:r w:rsidRPr="00833671">
        <w:rPr>
          <w:rFonts w:ascii="Arial" w:eastAsia="Times New Roman" w:hAnsi="Arial" w:cs="Arial"/>
          <w:i/>
          <w:iCs/>
          <w:sz w:val="19"/>
          <w:lang w:eastAsia="en-GB"/>
        </w:rPr>
        <w:t>write()</w:t>
      </w:r>
      <w:r w:rsidRPr="00833671">
        <w:rPr>
          <w:rFonts w:ascii="Arial" w:eastAsia="Times New Roman" w:hAnsi="Arial" w:cs="Arial"/>
          <w:sz w:val="19"/>
          <w:szCs w:val="19"/>
          <w:lang w:eastAsia="en-GB"/>
        </w:rPr>
        <w:t> method from </w:t>
      </w:r>
      <w:r w:rsidRPr="00833671">
        <w:rPr>
          <w:rFonts w:ascii="Arial" w:eastAsia="Times New Roman" w:hAnsi="Arial" w:cs="Arial"/>
          <w:i/>
          <w:iCs/>
          <w:sz w:val="19"/>
          <w:lang w:eastAsia="en-GB"/>
        </w:rPr>
        <w:t>Author </w:t>
      </w:r>
      <w:r w:rsidRPr="00833671">
        <w:rPr>
          <w:rFonts w:ascii="Arial" w:eastAsia="Times New Roman" w:hAnsi="Arial" w:cs="Arial"/>
          <w:sz w:val="19"/>
          <w:szCs w:val="19"/>
          <w:lang w:eastAsia="en-GB"/>
        </w:rPr>
        <w:t>class then </w:t>
      </w:r>
      <w:r w:rsidRPr="00833671">
        <w:rPr>
          <w:rFonts w:ascii="Arial" w:eastAsia="Times New Roman" w:hAnsi="Arial" w:cs="Arial"/>
          <w:i/>
          <w:iCs/>
          <w:sz w:val="19"/>
          <w:lang w:eastAsia="en-GB"/>
        </w:rPr>
        <w:t>Writer </w:t>
      </w:r>
      <w:r w:rsidRPr="00833671">
        <w:rPr>
          <w:rFonts w:ascii="Arial" w:eastAsia="Times New Roman" w:hAnsi="Arial" w:cs="Arial"/>
          <w:sz w:val="19"/>
          <w:szCs w:val="19"/>
          <w:lang w:eastAsia="en-GB"/>
        </w:rPr>
        <w:t>class method is called, as </w:t>
      </w:r>
      <w:r w:rsidRPr="00833671">
        <w:rPr>
          <w:rFonts w:ascii="Arial" w:eastAsia="Times New Roman" w:hAnsi="Arial" w:cs="Arial"/>
          <w:i/>
          <w:iCs/>
          <w:sz w:val="19"/>
          <w:lang w:eastAsia="en-GB"/>
        </w:rPr>
        <w:t>Author </w:t>
      </w:r>
      <w:r w:rsidRPr="00833671">
        <w:rPr>
          <w:rFonts w:ascii="Arial" w:eastAsia="Times New Roman" w:hAnsi="Arial" w:cs="Arial"/>
          <w:sz w:val="19"/>
          <w:szCs w:val="19"/>
          <w:lang w:eastAsia="en-GB"/>
        </w:rPr>
        <w:t>class extends </w:t>
      </w:r>
      <w:r w:rsidRPr="00833671">
        <w:rPr>
          <w:rFonts w:ascii="Arial" w:eastAsia="Times New Roman" w:hAnsi="Arial" w:cs="Arial"/>
          <w:i/>
          <w:iCs/>
          <w:sz w:val="19"/>
          <w:lang w:eastAsia="en-GB"/>
        </w:rPr>
        <w:t>Writer</w:t>
      </w:r>
      <w:r w:rsidRPr="00833671">
        <w:rPr>
          <w:rFonts w:ascii="Arial" w:eastAsia="Times New Roman" w:hAnsi="Arial" w:cs="Arial"/>
          <w:sz w:val="19"/>
          <w:szCs w:val="19"/>
          <w:lang w:eastAsia="en-GB"/>
        </w:rPr>
        <w:t> class.</w:t>
      </w:r>
    </w:p>
    <w:p w:rsidR="00EE0B92" w:rsidRDefault="00EE0B92" w:rsidP="00EE0B92">
      <w:pPr>
        <w:shd w:val="clear" w:color="auto" w:fill="FFFFFF"/>
        <w:spacing w:after="120" w:line="240" w:lineRule="auto"/>
        <w:textAlignment w:val="baseline"/>
        <w:rPr>
          <w:rFonts w:ascii="Arial" w:eastAsia="Times New Roman" w:hAnsi="Arial" w:cs="Arial"/>
          <w:sz w:val="19"/>
          <w:szCs w:val="19"/>
          <w:lang w:eastAsia="en-GB"/>
        </w:rPr>
      </w:pPr>
    </w:p>
    <w:p w:rsidR="00EE0B92" w:rsidRPr="00EE0B92" w:rsidRDefault="00EE0B92" w:rsidP="00EE0B92">
      <w:pPr>
        <w:shd w:val="clear" w:color="auto" w:fill="FFFFFF"/>
        <w:spacing w:after="120" w:line="240" w:lineRule="auto"/>
        <w:textAlignment w:val="baseline"/>
        <w:rPr>
          <w:rFonts w:ascii="Arial" w:eastAsia="Times New Roman" w:hAnsi="Arial" w:cs="Arial"/>
          <w:b/>
          <w:sz w:val="19"/>
          <w:szCs w:val="19"/>
          <w:lang w:eastAsia="en-GB"/>
        </w:rPr>
      </w:pPr>
      <w:r w:rsidRPr="00EE0B92">
        <w:rPr>
          <w:rFonts w:ascii="Arial" w:eastAsia="Times New Roman" w:hAnsi="Arial" w:cs="Arial"/>
          <w:b/>
          <w:sz w:val="19"/>
          <w:szCs w:val="19"/>
          <w:lang w:eastAsia="en-GB"/>
        </w:rPr>
        <w:t>13)Output:</w:t>
      </w:r>
    </w:p>
    <w:p w:rsidR="00EE0B92" w:rsidRPr="00884484" w:rsidRDefault="00EE0B92" w:rsidP="00EE0B9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884484">
        <w:rPr>
          <w:rFonts w:ascii="Consolas" w:eastAsia="Times New Roman" w:hAnsi="Consolas" w:cs="Courier New"/>
          <w:sz w:val="18"/>
          <w:szCs w:val="18"/>
          <w:lang w:eastAsia="en-GB"/>
        </w:rPr>
        <w:t>Not equal</w:t>
      </w:r>
    </w:p>
    <w:p w:rsidR="00EE0B92" w:rsidRDefault="00EE0B92" w:rsidP="00EE0B92">
      <w:pPr>
        <w:shd w:val="clear" w:color="auto" w:fill="FFFFFF"/>
        <w:spacing w:after="0" w:line="240" w:lineRule="auto"/>
        <w:textAlignment w:val="baseline"/>
        <w:rPr>
          <w:rFonts w:ascii="Arial" w:eastAsia="Times New Roman" w:hAnsi="Arial" w:cs="Arial"/>
          <w:sz w:val="19"/>
          <w:szCs w:val="19"/>
          <w:lang w:eastAsia="en-GB"/>
        </w:rPr>
      </w:pPr>
      <w:r w:rsidRPr="00884484">
        <w:rPr>
          <w:rFonts w:ascii="Arial" w:eastAsia="Times New Roman" w:hAnsi="Arial" w:cs="Arial"/>
          <w:b/>
          <w:bCs/>
          <w:sz w:val="19"/>
          <w:lang w:eastAsia="en-GB"/>
        </w:rPr>
        <w:t>Explanation:</w:t>
      </w:r>
      <w:r w:rsidRPr="00884484">
        <w:rPr>
          <w:rFonts w:ascii="Arial" w:eastAsia="Times New Roman" w:hAnsi="Arial" w:cs="Arial"/>
          <w:sz w:val="19"/>
          <w:szCs w:val="19"/>
          <w:lang w:eastAsia="en-GB"/>
        </w:rPr>
        <w:t> Since, s1 and s2 are two different objects the references are not the same, and the == operator compares object reference. So it prints “Not equal”, to compare the actual characters in the string .equals() method must be used.</w:t>
      </w:r>
    </w:p>
    <w:p w:rsidR="001F63BD" w:rsidRDefault="001F63BD" w:rsidP="00EE0B92">
      <w:pPr>
        <w:shd w:val="clear" w:color="auto" w:fill="FFFFFF"/>
        <w:spacing w:after="0" w:line="240" w:lineRule="auto"/>
        <w:textAlignment w:val="baseline"/>
        <w:rPr>
          <w:rFonts w:ascii="Arial" w:eastAsia="Times New Roman" w:hAnsi="Arial" w:cs="Arial"/>
          <w:sz w:val="19"/>
          <w:szCs w:val="19"/>
          <w:lang w:eastAsia="en-GB"/>
        </w:rPr>
      </w:pPr>
    </w:p>
    <w:p w:rsidR="001F63BD" w:rsidRPr="001F63BD" w:rsidRDefault="001F63BD" w:rsidP="001F63BD">
      <w:pPr>
        <w:shd w:val="clear" w:color="auto" w:fill="FFFFFF"/>
        <w:spacing w:after="120" w:line="240" w:lineRule="auto"/>
        <w:textAlignment w:val="baseline"/>
        <w:rPr>
          <w:rFonts w:ascii="Arial" w:eastAsia="Times New Roman" w:hAnsi="Arial" w:cs="Arial"/>
          <w:b/>
          <w:sz w:val="19"/>
          <w:szCs w:val="19"/>
          <w:lang w:eastAsia="en-GB"/>
        </w:rPr>
      </w:pPr>
      <w:r w:rsidRPr="001F63BD">
        <w:rPr>
          <w:rFonts w:ascii="Arial" w:eastAsia="Times New Roman" w:hAnsi="Arial" w:cs="Arial"/>
          <w:b/>
          <w:sz w:val="19"/>
          <w:szCs w:val="19"/>
          <w:lang w:eastAsia="en-GB"/>
        </w:rPr>
        <w:t>14)Output:</w:t>
      </w:r>
    </w:p>
    <w:p w:rsidR="001F63BD" w:rsidRPr="003D0BC0" w:rsidRDefault="001F63BD" w:rsidP="001F63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Consolas" w:eastAsia="Times New Roman" w:hAnsi="Consolas" w:cs="Courier New"/>
          <w:sz w:val="18"/>
          <w:szCs w:val="18"/>
          <w:lang w:eastAsia="en-GB"/>
        </w:rPr>
        <w:t>Inside static method, Person</w:t>
      </w:r>
      <w:r w:rsidRPr="003D0BC0">
        <w:rPr>
          <w:rFonts w:ascii="Consolas" w:eastAsia="Times New Roman" w:hAnsi="Consolas" w:cs="Courier New"/>
          <w:sz w:val="18"/>
          <w:szCs w:val="18"/>
          <w:lang w:eastAsia="en-GB"/>
        </w:rPr>
        <w:t>(whoAmI)</w:t>
      </w:r>
    </w:p>
    <w:p w:rsidR="001F63BD" w:rsidRPr="003D0BC0" w:rsidRDefault="001F63BD" w:rsidP="001F63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3D0BC0">
        <w:rPr>
          <w:rFonts w:ascii="Consolas" w:eastAsia="Times New Roman" w:hAnsi="Consolas" w:cs="Courier New"/>
          <w:sz w:val="18"/>
          <w:szCs w:val="18"/>
          <w:lang w:eastAsia="en-GB"/>
        </w:rPr>
        <w:t>Kid(who)</w:t>
      </w:r>
    </w:p>
    <w:p w:rsidR="001F63BD" w:rsidRPr="003D0BC0" w:rsidRDefault="001F63BD" w:rsidP="001F63BD">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3D0BC0">
        <w:rPr>
          <w:rFonts w:ascii="Consolas" w:eastAsia="Times New Roman" w:hAnsi="Consolas" w:cs="Courier New"/>
          <w:sz w:val="18"/>
          <w:szCs w:val="18"/>
          <w:lang w:eastAsia="en-GB"/>
        </w:rPr>
        <w:t>Kid(whoAreYou)</w:t>
      </w:r>
    </w:p>
    <w:p w:rsidR="001F63BD" w:rsidRPr="003D0BC0" w:rsidRDefault="001F63BD" w:rsidP="001F63BD">
      <w:pPr>
        <w:shd w:val="clear" w:color="auto" w:fill="FFFFFF"/>
        <w:spacing w:after="0" w:line="240" w:lineRule="auto"/>
        <w:textAlignment w:val="baseline"/>
        <w:rPr>
          <w:rFonts w:ascii="Arial" w:eastAsia="Times New Roman" w:hAnsi="Arial" w:cs="Arial"/>
          <w:sz w:val="19"/>
          <w:szCs w:val="19"/>
          <w:lang w:eastAsia="en-GB"/>
        </w:rPr>
      </w:pPr>
      <w:r w:rsidRPr="003D0BC0">
        <w:rPr>
          <w:rFonts w:ascii="Arial" w:eastAsia="Times New Roman" w:hAnsi="Arial" w:cs="Arial"/>
          <w:b/>
          <w:bCs/>
          <w:sz w:val="19"/>
          <w:lang w:eastAsia="en-GB"/>
        </w:rPr>
        <w:t>Explanation:</w:t>
      </w:r>
      <w:r w:rsidRPr="003D0BC0">
        <w:rPr>
          <w:rFonts w:ascii="Arial" w:eastAsia="Times New Roman" w:hAnsi="Arial" w:cs="Arial"/>
          <w:sz w:val="19"/>
          <w:szCs w:val="19"/>
          <w:lang w:eastAsia="en-GB"/>
        </w:rPr>
        <w:t> Static binding (or compile time) happens for static methods. Here </w:t>
      </w:r>
      <w:r w:rsidRPr="003D0BC0">
        <w:rPr>
          <w:rFonts w:ascii="Arial" w:eastAsia="Times New Roman" w:hAnsi="Arial" w:cs="Arial"/>
          <w:i/>
          <w:iCs/>
          <w:sz w:val="19"/>
          <w:lang w:eastAsia="en-GB"/>
        </w:rPr>
        <w:t>p.whoAmI()</w:t>
      </w:r>
      <w:r w:rsidRPr="003D0BC0">
        <w:rPr>
          <w:rFonts w:ascii="Arial" w:eastAsia="Times New Roman" w:hAnsi="Arial" w:cs="Arial"/>
          <w:sz w:val="19"/>
          <w:szCs w:val="19"/>
          <w:lang w:eastAsia="en-GB"/>
        </w:rPr>
        <w:t> calls the static method so it is called during compile time hence results in static binding and prints the method in </w:t>
      </w:r>
      <w:r w:rsidRPr="003D0BC0">
        <w:rPr>
          <w:rFonts w:ascii="Arial" w:eastAsia="Times New Roman" w:hAnsi="Arial" w:cs="Arial"/>
          <w:i/>
          <w:iCs/>
          <w:sz w:val="19"/>
          <w:lang w:eastAsia="en-GB"/>
        </w:rPr>
        <w:t>People</w:t>
      </w:r>
      <w:r w:rsidRPr="003D0BC0">
        <w:rPr>
          <w:rFonts w:ascii="Arial" w:eastAsia="Times New Roman" w:hAnsi="Arial" w:cs="Arial"/>
          <w:sz w:val="19"/>
          <w:szCs w:val="19"/>
          <w:lang w:eastAsia="en-GB"/>
        </w:rPr>
        <w:t> class.</w:t>
      </w:r>
      <w:r w:rsidRPr="003D0BC0">
        <w:rPr>
          <w:rFonts w:ascii="Arial" w:eastAsia="Times New Roman" w:hAnsi="Arial" w:cs="Arial"/>
          <w:sz w:val="19"/>
          <w:szCs w:val="19"/>
          <w:lang w:eastAsia="en-GB"/>
        </w:rPr>
        <w:br/>
        <w:t>Whereas </w:t>
      </w:r>
      <w:r w:rsidRPr="003D0BC0">
        <w:rPr>
          <w:rFonts w:ascii="Arial" w:eastAsia="Times New Roman" w:hAnsi="Arial" w:cs="Arial"/>
          <w:i/>
          <w:iCs/>
          <w:sz w:val="19"/>
          <w:lang w:eastAsia="en-GB"/>
        </w:rPr>
        <w:t>p.whoAreYou()</w:t>
      </w:r>
      <w:r w:rsidRPr="003D0BC0">
        <w:rPr>
          <w:rFonts w:ascii="Arial" w:eastAsia="Times New Roman" w:hAnsi="Arial" w:cs="Arial"/>
          <w:sz w:val="19"/>
          <w:szCs w:val="19"/>
          <w:lang w:eastAsia="en-GB"/>
        </w:rPr>
        <w:t> calls the method in </w:t>
      </w:r>
      <w:r w:rsidRPr="003D0BC0">
        <w:rPr>
          <w:rFonts w:ascii="Arial" w:eastAsia="Times New Roman" w:hAnsi="Arial" w:cs="Arial"/>
          <w:i/>
          <w:iCs/>
          <w:sz w:val="19"/>
          <w:lang w:eastAsia="en-GB"/>
        </w:rPr>
        <w:t>Kid</w:t>
      </w:r>
      <w:r w:rsidRPr="003D0BC0">
        <w:rPr>
          <w:rFonts w:ascii="Arial" w:eastAsia="Times New Roman" w:hAnsi="Arial" w:cs="Arial"/>
          <w:sz w:val="19"/>
          <w:szCs w:val="19"/>
          <w:lang w:eastAsia="en-GB"/>
        </w:rPr>
        <w:t> class since by default Java takes it as a virual method i.e, dynamic binding.</w:t>
      </w:r>
    </w:p>
    <w:p w:rsidR="001F63BD" w:rsidRDefault="001F63BD" w:rsidP="00EE0B92">
      <w:pPr>
        <w:shd w:val="clear" w:color="auto" w:fill="FFFFFF"/>
        <w:spacing w:after="0" w:line="240" w:lineRule="auto"/>
        <w:textAlignment w:val="baseline"/>
        <w:rPr>
          <w:rFonts w:ascii="Arial" w:eastAsia="Times New Roman" w:hAnsi="Arial" w:cs="Arial"/>
          <w:sz w:val="19"/>
          <w:szCs w:val="19"/>
          <w:lang w:eastAsia="en-GB"/>
        </w:rPr>
      </w:pPr>
    </w:p>
    <w:p w:rsidR="008F481F" w:rsidRPr="008F481F" w:rsidRDefault="007D34F7" w:rsidP="008F481F">
      <w:pPr>
        <w:shd w:val="clear" w:color="auto" w:fill="FFFFFF"/>
        <w:spacing w:after="120" w:line="240" w:lineRule="auto"/>
        <w:textAlignment w:val="baseline"/>
        <w:rPr>
          <w:rFonts w:ascii="Arial" w:eastAsia="Times New Roman" w:hAnsi="Arial" w:cs="Arial"/>
          <w:b/>
          <w:sz w:val="19"/>
          <w:szCs w:val="19"/>
          <w:lang w:eastAsia="en-GB"/>
        </w:rPr>
      </w:pPr>
      <w:r>
        <w:rPr>
          <w:rFonts w:ascii="Arial" w:eastAsia="Times New Roman" w:hAnsi="Arial" w:cs="Arial"/>
          <w:b/>
          <w:sz w:val="19"/>
          <w:szCs w:val="19"/>
          <w:lang w:eastAsia="en-GB"/>
        </w:rPr>
        <w:t>15</w:t>
      </w:r>
      <w:r w:rsidR="008F481F" w:rsidRPr="008F481F">
        <w:rPr>
          <w:rFonts w:ascii="Arial" w:eastAsia="Times New Roman" w:hAnsi="Arial" w:cs="Arial"/>
          <w:b/>
          <w:sz w:val="19"/>
          <w:szCs w:val="19"/>
          <w:lang w:eastAsia="en-GB"/>
        </w:rPr>
        <w:t>)Output:</w:t>
      </w:r>
    </w:p>
    <w:p w:rsidR="008F481F" w:rsidRPr="000B31AF" w:rsidRDefault="008F481F" w:rsidP="008F481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0B31AF">
        <w:rPr>
          <w:rFonts w:ascii="Consolas" w:eastAsia="Times New Roman" w:hAnsi="Consolas" w:cs="Courier New"/>
          <w:sz w:val="18"/>
          <w:szCs w:val="18"/>
          <w:lang w:eastAsia="en-GB"/>
        </w:rPr>
        <w:t>gfg1gfg1gfg3</w:t>
      </w:r>
    </w:p>
    <w:p w:rsidR="008F481F" w:rsidRDefault="008F481F" w:rsidP="008F481F">
      <w:pPr>
        <w:shd w:val="clear" w:color="auto" w:fill="FFFFFF"/>
        <w:spacing w:after="0" w:line="240" w:lineRule="auto"/>
        <w:textAlignment w:val="baseline"/>
        <w:rPr>
          <w:rFonts w:ascii="Arial" w:eastAsia="Times New Roman" w:hAnsi="Arial" w:cs="Arial"/>
          <w:sz w:val="19"/>
          <w:szCs w:val="19"/>
          <w:lang w:eastAsia="en-GB"/>
        </w:rPr>
      </w:pPr>
      <w:r w:rsidRPr="000B31AF">
        <w:rPr>
          <w:rFonts w:ascii="Arial" w:eastAsia="Times New Roman" w:hAnsi="Arial" w:cs="Arial"/>
          <w:b/>
          <w:bCs/>
          <w:sz w:val="19"/>
          <w:lang w:eastAsia="en-GB"/>
        </w:rPr>
        <w:t>Explanation : </w:t>
      </w:r>
      <w:r w:rsidRPr="000B31AF">
        <w:rPr>
          <w:rFonts w:ascii="Arial" w:eastAsia="Times New Roman" w:hAnsi="Arial" w:cs="Arial"/>
          <w:sz w:val="19"/>
          <w:szCs w:val="19"/>
          <w:lang w:eastAsia="en-GB"/>
        </w:rPr>
        <w:t>Initially new Thread is started with name </w:t>
      </w:r>
      <w:r w:rsidRPr="000B31AF">
        <w:rPr>
          <w:rFonts w:ascii="Arial" w:eastAsia="Times New Roman" w:hAnsi="Arial" w:cs="Arial"/>
          <w:i/>
          <w:iCs/>
          <w:sz w:val="19"/>
          <w:lang w:eastAsia="en-GB"/>
        </w:rPr>
        <w:t>gfg1</w:t>
      </w:r>
      <w:r w:rsidRPr="000B31AF">
        <w:rPr>
          <w:rFonts w:ascii="Arial" w:eastAsia="Times New Roman" w:hAnsi="Arial" w:cs="Arial"/>
          <w:sz w:val="19"/>
          <w:szCs w:val="19"/>
          <w:lang w:eastAsia="en-GB"/>
        </w:rPr>
        <w:t> then in class Two the first run method runs the thread with the name </w:t>
      </w:r>
      <w:r w:rsidRPr="000B31AF">
        <w:rPr>
          <w:rFonts w:ascii="Arial" w:eastAsia="Times New Roman" w:hAnsi="Arial" w:cs="Arial"/>
          <w:i/>
          <w:iCs/>
          <w:sz w:val="19"/>
          <w:lang w:eastAsia="en-GB"/>
        </w:rPr>
        <w:t>gfg1</w:t>
      </w:r>
      <w:r w:rsidRPr="000B31AF">
        <w:rPr>
          <w:rFonts w:ascii="Arial" w:eastAsia="Times New Roman" w:hAnsi="Arial" w:cs="Arial"/>
          <w:sz w:val="19"/>
          <w:szCs w:val="19"/>
          <w:lang w:eastAsia="en-GB"/>
        </w:rPr>
        <w:t>, then after that a new thread is created calling run method but since a new thread can be created by calling start method only so the previous thread does the action and again </w:t>
      </w:r>
      <w:r w:rsidRPr="000B31AF">
        <w:rPr>
          <w:rFonts w:ascii="Arial" w:eastAsia="Times New Roman" w:hAnsi="Arial" w:cs="Arial"/>
          <w:i/>
          <w:iCs/>
          <w:sz w:val="19"/>
          <w:lang w:eastAsia="en-GB"/>
        </w:rPr>
        <w:t>gfg1</w:t>
      </w:r>
      <w:r w:rsidRPr="000B31AF">
        <w:rPr>
          <w:rFonts w:ascii="Arial" w:eastAsia="Times New Roman" w:hAnsi="Arial" w:cs="Arial"/>
          <w:sz w:val="19"/>
          <w:szCs w:val="19"/>
          <w:lang w:eastAsia="en-GB"/>
        </w:rPr>
        <w:t> is printed.Now a new thread is created by calling the start method so a new thread starts with </w:t>
      </w:r>
      <w:r w:rsidRPr="000B31AF">
        <w:rPr>
          <w:rFonts w:ascii="Arial" w:eastAsia="Times New Roman" w:hAnsi="Arial" w:cs="Arial"/>
          <w:i/>
          <w:iCs/>
          <w:sz w:val="19"/>
          <w:lang w:eastAsia="en-GB"/>
        </w:rPr>
        <w:t>gfg3</w:t>
      </w:r>
      <w:r w:rsidRPr="000B31AF">
        <w:rPr>
          <w:rFonts w:ascii="Arial" w:eastAsia="Times New Roman" w:hAnsi="Arial" w:cs="Arial"/>
          <w:sz w:val="19"/>
          <w:szCs w:val="19"/>
          <w:lang w:eastAsia="en-GB"/>
        </w:rPr>
        <w:t> name and hence prints </w:t>
      </w:r>
      <w:r w:rsidRPr="000B31AF">
        <w:rPr>
          <w:rFonts w:ascii="Arial" w:eastAsia="Times New Roman" w:hAnsi="Arial" w:cs="Arial"/>
          <w:i/>
          <w:iCs/>
          <w:sz w:val="19"/>
          <w:lang w:eastAsia="en-GB"/>
        </w:rPr>
        <w:t>gfg3</w:t>
      </w:r>
      <w:r w:rsidRPr="000B31AF">
        <w:rPr>
          <w:rFonts w:ascii="Arial" w:eastAsia="Times New Roman" w:hAnsi="Arial" w:cs="Arial"/>
          <w:sz w:val="19"/>
          <w:szCs w:val="19"/>
          <w:lang w:eastAsia="en-GB"/>
        </w:rPr>
        <w:t>.</w:t>
      </w:r>
    </w:p>
    <w:p w:rsidR="008F481F" w:rsidRDefault="008F481F" w:rsidP="008F481F">
      <w:pPr>
        <w:shd w:val="clear" w:color="auto" w:fill="FFFFFF"/>
        <w:spacing w:after="0" w:line="240" w:lineRule="auto"/>
        <w:textAlignment w:val="baseline"/>
        <w:rPr>
          <w:rFonts w:ascii="Arial" w:eastAsia="Times New Roman" w:hAnsi="Arial" w:cs="Arial"/>
          <w:sz w:val="19"/>
          <w:szCs w:val="19"/>
          <w:lang w:eastAsia="en-GB"/>
        </w:rPr>
      </w:pPr>
    </w:p>
    <w:p w:rsidR="007D34F7" w:rsidRPr="007D34F7" w:rsidRDefault="007D34F7" w:rsidP="007D34F7">
      <w:pPr>
        <w:pStyle w:val="NormalWeb"/>
        <w:shd w:val="clear" w:color="auto" w:fill="FFFFFF"/>
        <w:spacing w:before="0" w:beforeAutospacing="0" w:after="120" w:afterAutospacing="0"/>
        <w:textAlignment w:val="baseline"/>
        <w:rPr>
          <w:rFonts w:ascii="Arial" w:hAnsi="Arial" w:cs="Arial"/>
          <w:b/>
          <w:sz w:val="19"/>
          <w:szCs w:val="19"/>
        </w:rPr>
      </w:pPr>
      <w:r w:rsidRPr="007D34F7">
        <w:rPr>
          <w:rFonts w:ascii="Arial" w:hAnsi="Arial" w:cs="Arial"/>
          <w:b/>
          <w:sz w:val="19"/>
          <w:szCs w:val="19"/>
        </w:rPr>
        <w:t>17) Output:</w:t>
      </w:r>
    </w:p>
    <w:p w:rsidR="007D34F7" w:rsidRDefault="007D34F7" w:rsidP="007D34F7">
      <w:pPr>
        <w:pStyle w:val="HTMLPreformatted"/>
        <w:shd w:val="clear" w:color="auto" w:fill="E0E0E0"/>
        <w:spacing w:after="120"/>
        <w:ind w:left="96"/>
        <w:textAlignment w:val="baseline"/>
        <w:rPr>
          <w:rFonts w:ascii="Consolas" w:hAnsi="Consolas"/>
          <w:sz w:val="18"/>
          <w:szCs w:val="18"/>
        </w:rPr>
      </w:pPr>
      <w:r>
        <w:rPr>
          <w:rFonts w:ascii="Consolas" w:hAnsi="Consolas"/>
          <w:sz w:val="18"/>
          <w:szCs w:val="18"/>
        </w:rPr>
        <w:lastRenderedPageBreak/>
        <w:t>Geeksforgeeks1</w:t>
      </w:r>
    </w:p>
    <w:p w:rsidR="007D34F7" w:rsidRPr="00BF6C1E" w:rsidRDefault="007D34F7" w:rsidP="007D34F7">
      <w:pPr>
        <w:pStyle w:val="HTMLPreformatted"/>
        <w:shd w:val="clear" w:color="auto" w:fill="E0E0E0"/>
        <w:spacing w:after="120"/>
        <w:ind w:left="96"/>
        <w:textAlignment w:val="baseline"/>
        <w:rPr>
          <w:rFonts w:ascii="Consolas" w:hAnsi="Consolas"/>
          <w:sz w:val="18"/>
          <w:szCs w:val="18"/>
        </w:rPr>
      </w:pPr>
      <w:r>
        <w:rPr>
          <w:rFonts w:ascii="Consolas" w:hAnsi="Consolas"/>
          <w:sz w:val="18"/>
          <w:szCs w:val="18"/>
        </w:rPr>
        <w:t>Geeksforgeeks2</w:t>
      </w:r>
    </w:p>
    <w:p w:rsidR="007D34F7" w:rsidRDefault="007D34F7" w:rsidP="007D34F7">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br/>
        <w:t>We know that static variables are called when a class loads and static variables are called only once. Now line 13 results to creation of object which inturn calls the constructor and “Geeksforgeeks” is printed second time.</w:t>
      </w:r>
      <w:r>
        <w:rPr>
          <w:rFonts w:ascii="Arial" w:hAnsi="Arial" w:cs="Arial"/>
          <w:sz w:val="19"/>
          <w:szCs w:val="19"/>
        </w:rPr>
        <w:br/>
        <w:t>If in line 8 static variable would not have been used the object would have been called recursively infinitely leading to StackOverFlow error. See </w:t>
      </w:r>
      <w:hyperlink r:id="rId11" w:history="1">
        <w:r>
          <w:rPr>
            <w:rStyle w:val="Hyperlink"/>
            <w:rFonts w:ascii="Arial" w:hAnsi="Arial" w:cs="Arial"/>
            <w:color w:val="EC4E20"/>
            <w:sz w:val="19"/>
            <w:szCs w:val="19"/>
            <w:bdr w:val="none" w:sz="0" w:space="0" w:color="auto" w:frame="1"/>
          </w:rPr>
          <w:t>this</w:t>
        </w:r>
      </w:hyperlink>
      <w:r>
        <w:rPr>
          <w:rFonts w:ascii="Arial" w:hAnsi="Arial" w:cs="Arial"/>
          <w:sz w:val="19"/>
          <w:szCs w:val="19"/>
        </w:rPr>
        <w:t> for a sample run.</w:t>
      </w:r>
    </w:p>
    <w:p w:rsidR="007D34F7" w:rsidRDefault="007D34F7" w:rsidP="007D34F7">
      <w:pPr>
        <w:pStyle w:val="NormalWeb"/>
        <w:shd w:val="clear" w:color="auto" w:fill="FFFFFF"/>
        <w:spacing w:before="0" w:beforeAutospacing="0" w:after="0" w:afterAutospacing="0"/>
        <w:textAlignment w:val="baseline"/>
        <w:rPr>
          <w:rFonts w:ascii="Arial" w:hAnsi="Arial" w:cs="Arial"/>
          <w:sz w:val="19"/>
          <w:szCs w:val="19"/>
        </w:rPr>
      </w:pPr>
    </w:p>
    <w:p w:rsidR="007D34F7" w:rsidRPr="007D34F7" w:rsidRDefault="007D34F7" w:rsidP="007D34F7">
      <w:pPr>
        <w:shd w:val="clear" w:color="auto" w:fill="FFFFFF"/>
        <w:spacing w:after="120" w:line="240" w:lineRule="auto"/>
        <w:textAlignment w:val="baseline"/>
        <w:rPr>
          <w:rFonts w:ascii="Arial" w:eastAsia="Times New Roman" w:hAnsi="Arial" w:cs="Arial"/>
          <w:b/>
          <w:sz w:val="19"/>
          <w:szCs w:val="19"/>
          <w:lang w:eastAsia="en-GB"/>
        </w:rPr>
      </w:pPr>
      <w:r w:rsidRPr="007D34F7">
        <w:rPr>
          <w:rFonts w:ascii="Arial" w:eastAsia="Times New Roman" w:hAnsi="Arial" w:cs="Arial"/>
          <w:b/>
          <w:sz w:val="19"/>
          <w:szCs w:val="19"/>
          <w:lang w:eastAsia="en-GB"/>
        </w:rPr>
        <w:t>18) Output:</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Static Block 1</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Static Block 2</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Value of num = 100</w:t>
      </w:r>
    </w:p>
    <w:p w:rsidR="007D34F7" w:rsidRPr="00E31903" w:rsidRDefault="007D34F7" w:rsidP="007D34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E31903">
        <w:rPr>
          <w:rFonts w:ascii="Consolas" w:eastAsia="Times New Roman" w:hAnsi="Consolas" w:cs="Courier New"/>
          <w:sz w:val="18"/>
          <w:szCs w:val="18"/>
          <w:lang w:eastAsia="en-GB"/>
        </w:rPr>
        <w:t>Value of mystr = Constructor</w:t>
      </w:r>
    </w:p>
    <w:p w:rsidR="007D34F7" w:rsidRPr="00E31903" w:rsidRDefault="007D34F7" w:rsidP="007D34F7">
      <w:pPr>
        <w:shd w:val="clear" w:color="auto" w:fill="FFFFFF"/>
        <w:spacing w:after="0" w:line="240" w:lineRule="auto"/>
        <w:textAlignment w:val="baseline"/>
        <w:rPr>
          <w:rFonts w:ascii="Arial" w:eastAsia="Times New Roman" w:hAnsi="Arial" w:cs="Arial"/>
          <w:sz w:val="19"/>
          <w:szCs w:val="19"/>
          <w:lang w:eastAsia="en-GB"/>
        </w:rPr>
      </w:pPr>
      <w:r w:rsidRPr="00E31903">
        <w:rPr>
          <w:rFonts w:ascii="Arial" w:eastAsia="Times New Roman" w:hAnsi="Arial" w:cs="Arial"/>
          <w:b/>
          <w:bCs/>
          <w:sz w:val="19"/>
          <w:lang w:eastAsia="en-GB"/>
        </w:rPr>
        <w:t>Explanation:</w:t>
      </w:r>
      <w:r w:rsidRPr="00E31903">
        <w:rPr>
          <w:rFonts w:ascii="Arial" w:eastAsia="Times New Roman" w:hAnsi="Arial" w:cs="Arial"/>
          <w:sz w:val="19"/>
          <w:szCs w:val="19"/>
          <w:lang w:eastAsia="en-GB"/>
        </w:rPr>
        <w:br/>
        <w:t>Static block gets executed when the class is loaded in the memory. A class can have multiple Static blocks, which are executed in the same sequence in which they have been written into the program.</w:t>
      </w:r>
      <w:r w:rsidRPr="00E31903">
        <w:rPr>
          <w:rFonts w:ascii="Arial" w:eastAsia="Times New Roman" w:hAnsi="Arial" w:cs="Arial"/>
          <w:sz w:val="19"/>
          <w:szCs w:val="19"/>
          <w:lang w:eastAsia="en-GB"/>
        </w:rPr>
        <w:br/>
      </w:r>
      <w:r w:rsidRPr="00E31903">
        <w:rPr>
          <w:rFonts w:ascii="Arial" w:eastAsia="Times New Roman" w:hAnsi="Arial" w:cs="Arial"/>
          <w:b/>
          <w:bCs/>
          <w:sz w:val="19"/>
          <w:lang w:eastAsia="en-GB"/>
        </w:rPr>
        <w:t>Note</w:t>
      </w:r>
      <w:r w:rsidRPr="00E31903">
        <w:rPr>
          <w:rFonts w:ascii="Arial" w:eastAsia="Times New Roman" w:hAnsi="Arial" w:cs="Arial"/>
          <w:sz w:val="19"/>
          <w:szCs w:val="19"/>
          <w:lang w:eastAsia="en-GB"/>
        </w:rPr>
        <w:t>: Static Methods can access class variables without using object of the class. Since constructor is called when a new instance is created so firstly the static blocks are called and after that the constructor is called. If we would have run the same program without using object, the constructor would not have been called.</w:t>
      </w:r>
    </w:p>
    <w:p w:rsidR="007D34F7" w:rsidRDefault="007D34F7" w:rsidP="007D34F7">
      <w:pPr>
        <w:shd w:val="clear" w:color="auto" w:fill="FFFFFF"/>
        <w:spacing w:after="0" w:line="240" w:lineRule="auto"/>
        <w:textAlignment w:val="baseline"/>
        <w:rPr>
          <w:rFonts w:ascii="Arial" w:eastAsia="Times New Roman" w:hAnsi="Arial" w:cs="Arial"/>
          <w:sz w:val="19"/>
          <w:szCs w:val="19"/>
          <w:lang w:eastAsia="en-GB"/>
        </w:rPr>
      </w:pPr>
    </w:p>
    <w:p w:rsidR="00A206B3" w:rsidRPr="00A206B3" w:rsidRDefault="00A206B3" w:rsidP="00A206B3">
      <w:pPr>
        <w:shd w:val="clear" w:color="auto" w:fill="FFFFFF"/>
        <w:spacing w:after="0" w:line="240" w:lineRule="auto"/>
        <w:textAlignment w:val="baseline"/>
        <w:rPr>
          <w:rFonts w:ascii="Arial" w:eastAsia="Times New Roman" w:hAnsi="Arial" w:cs="Arial"/>
          <w:b/>
          <w:sz w:val="19"/>
          <w:szCs w:val="19"/>
          <w:lang w:eastAsia="en-GB"/>
        </w:rPr>
      </w:pPr>
      <w:r w:rsidRPr="00A206B3">
        <w:rPr>
          <w:rFonts w:ascii="Arial" w:eastAsia="Times New Roman" w:hAnsi="Arial" w:cs="Arial"/>
          <w:b/>
          <w:sz w:val="19"/>
          <w:szCs w:val="19"/>
          <w:lang w:eastAsia="en-GB"/>
        </w:rPr>
        <w:t>19)</w:t>
      </w:r>
      <w:r w:rsidRPr="00A206B3">
        <w:rPr>
          <w:b/>
        </w:rPr>
        <w:t xml:space="preserve"> </w:t>
      </w:r>
      <w:r w:rsidRPr="00A206B3">
        <w:rPr>
          <w:rFonts w:ascii="Arial" w:eastAsia="Times New Roman" w:hAnsi="Arial" w:cs="Arial"/>
          <w:b/>
          <w:sz w:val="19"/>
          <w:szCs w:val="19"/>
          <w:lang w:eastAsia="en-GB"/>
        </w:rPr>
        <w:t>Output:</w:t>
      </w:r>
    </w:p>
    <w:p w:rsidR="00A206B3" w:rsidRP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r w:rsidRPr="00A206B3">
        <w:rPr>
          <w:rFonts w:ascii="Arial" w:eastAsia="Times New Roman" w:hAnsi="Arial" w:cs="Arial"/>
          <w:sz w:val="19"/>
          <w:szCs w:val="19"/>
          <w:lang w:eastAsia="en-GB"/>
        </w:rPr>
        <w:t xml:space="preserve">Compilation fails. </w:t>
      </w:r>
    </w:p>
    <w:p w:rsidR="00A206B3" w:rsidRP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r w:rsidRPr="00A206B3">
        <w:rPr>
          <w:rFonts w:ascii="Arial" w:eastAsia="Times New Roman" w:hAnsi="Arial" w:cs="Arial"/>
          <w:sz w:val="19"/>
          <w:szCs w:val="19"/>
          <w:lang w:eastAsia="en-GB"/>
        </w:rPr>
        <w:t>Explanation:</w:t>
      </w:r>
    </w:p>
    <w:p w:rsid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r w:rsidRPr="00A206B3">
        <w:rPr>
          <w:rFonts w:ascii="Arial" w:eastAsia="Times New Roman" w:hAnsi="Arial" w:cs="Arial"/>
          <w:sz w:val="19"/>
          <w:szCs w:val="19"/>
          <w:lang w:eastAsia="en-GB"/>
        </w:rPr>
        <w:t>The method calc() in class superClass is final and so cannot be overridden.</w:t>
      </w:r>
    </w:p>
    <w:p w:rsidR="00A206B3" w:rsidRPr="0079239F" w:rsidRDefault="00A206B3" w:rsidP="00A206B3">
      <w:pPr>
        <w:shd w:val="clear" w:color="auto" w:fill="FFFFFF"/>
        <w:spacing w:after="0" w:line="240" w:lineRule="auto"/>
        <w:textAlignment w:val="baseline"/>
        <w:rPr>
          <w:rFonts w:ascii="Arial" w:eastAsia="Times New Roman" w:hAnsi="Arial" w:cs="Arial"/>
          <w:b/>
          <w:sz w:val="19"/>
          <w:szCs w:val="19"/>
          <w:lang w:eastAsia="en-GB"/>
        </w:rPr>
      </w:pPr>
    </w:p>
    <w:p w:rsidR="0079239F" w:rsidRPr="0079239F" w:rsidRDefault="00A206B3" w:rsidP="0079239F">
      <w:pPr>
        <w:shd w:val="clear" w:color="auto" w:fill="FFFFFF"/>
        <w:spacing w:after="120" w:line="240" w:lineRule="auto"/>
        <w:textAlignment w:val="baseline"/>
        <w:rPr>
          <w:rFonts w:ascii="Arial" w:eastAsia="Times New Roman" w:hAnsi="Arial" w:cs="Arial"/>
          <w:b/>
          <w:sz w:val="19"/>
          <w:szCs w:val="19"/>
          <w:lang w:eastAsia="en-GB"/>
        </w:rPr>
      </w:pPr>
      <w:r w:rsidRPr="0079239F">
        <w:rPr>
          <w:rFonts w:ascii="Arial" w:eastAsia="Times New Roman" w:hAnsi="Arial" w:cs="Arial"/>
          <w:b/>
          <w:sz w:val="19"/>
          <w:szCs w:val="19"/>
          <w:lang w:eastAsia="en-GB"/>
        </w:rPr>
        <w:t>20)</w:t>
      </w:r>
      <w:r w:rsidR="0079239F" w:rsidRPr="0079239F">
        <w:rPr>
          <w:rFonts w:ascii="Arial" w:eastAsia="Times New Roman" w:hAnsi="Arial" w:cs="Arial"/>
          <w:b/>
          <w:sz w:val="19"/>
          <w:szCs w:val="19"/>
          <w:lang w:eastAsia="en-GB"/>
        </w:rPr>
        <w:t xml:space="preserve"> Output:</w:t>
      </w:r>
    </w:p>
    <w:p w:rsidR="0079239F"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Consolas" w:eastAsia="Times New Roman" w:hAnsi="Consolas" w:cs="Courier New"/>
          <w:sz w:val="18"/>
          <w:szCs w:val="18"/>
          <w:lang w:eastAsia="en-GB"/>
        </w:rPr>
        <w:t>f</w:t>
      </w:r>
      <w:r w:rsidRPr="00D61AEF">
        <w:rPr>
          <w:rFonts w:ascii="Consolas" w:eastAsia="Times New Roman" w:hAnsi="Consolas" w:cs="Courier New"/>
          <w:sz w:val="18"/>
          <w:szCs w:val="18"/>
          <w:lang w:eastAsia="en-GB"/>
        </w:rPr>
        <w:t>alse</w:t>
      </w:r>
    </w:p>
    <w:p w:rsidR="0079239F"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D61AEF">
        <w:rPr>
          <w:rFonts w:ascii="Consolas" w:eastAsia="Times New Roman" w:hAnsi="Consolas" w:cs="Courier New"/>
          <w:sz w:val="18"/>
          <w:szCs w:val="18"/>
          <w:lang w:eastAsia="en-GB"/>
        </w:rPr>
        <w:t>true</w:t>
      </w:r>
    </w:p>
    <w:p w:rsidR="0079239F" w:rsidRPr="00D61AEF"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Style w:val="Strong"/>
          <w:rFonts w:ascii="Arial" w:hAnsi="Arial" w:cs="Arial"/>
          <w:sz w:val="19"/>
          <w:szCs w:val="19"/>
          <w:bdr w:val="none" w:sz="0" w:space="0" w:color="auto" w:frame="1"/>
          <w:shd w:val="clear" w:color="auto" w:fill="FFFFFF"/>
        </w:rPr>
        <w:t>Explanation:</w:t>
      </w:r>
      <w:r>
        <w:rPr>
          <w:rFonts w:ascii="Arial" w:hAnsi="Arial" w:cs="Arial"/>
          <w:sz w:val="19"/>
          <w:szCs w:val="19"/>
          <w:shd w:val="clear" w:color="auto" w:fill="FFFFFF"/>
        </w:rPr>
        <w:t> In the source code of Integer object we will find a method ‘valueOf’ in which we can see that the range of the Integer object lies from IntegerCache.low(-128) to IntegerCache.high(127). Therefore the numbers above 127 will not give the expected output. The range of IntegerCache can be observed from the source code of the IntegerCache class. </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79239F" w:rsidRPr="0079239F" w:rsidRDefault="0079239F" w:rsidP="0079239F">
      <w:pPr>
        <w:pStyle w:val="NoSpacing"/>
        <w:rPr>
          <w:rFonts w:ascii="Arial" w:hAnsi="Arial" w:cs="Arial"/>
          <w:b/>
          <w:sz w:val="19"/>
          <w:szCs w:val="19"/>
        </w:rPr>
      </w:pPr>
      <w:r w:rsidRPr="0079239F">
        <w:rPr>
          <w:rFonts w:ascii="Arial" w:eastAsia="Times New Roman" w:hAnsi="Arial" w:cs="Arial"/>
          <w:b/>
          <w:sz w:val="19"/>
          <w:szCs w:val="19"/>
          <w:lang w:eastAsia="en-GB"/>
        </w:rPr>
        <w:t>21)</w:t>
      </w:r>
      <w:r w:rsidRPr="0079239F">
        <w:rPr>
          <w:rFonts w:ascii="Arial" w:hAnsi="Arial" w:cs="Arial"/>
          <w:b/>
          <w:sz w:val="19"/>
          <w:szCs w:val="19"/>
        </w:rPr>
        <w:t xml:space="preserve"> Output:</w:t>
      </w:r>
    </w:p>
    <w:p w:rsidR="0079239F" w:rsidRDefault="0079239F" w:rsidP="0079239F">
      <w:pPr>
        <w:pStyle w:val="HTMLPreformatted"/>
        <w:numPr>
          <w:ilvl w:val="0"/>
          <w:numId w:val="1"/>
        </w:numPr>
        <w:shd w:val="clear" w:color="auto" w:fill="E0E0E0"/>
        <w:tabs>
          <w:tab w:val="clear" w:pos="720"/>
        </w:tabs>
        <w:spacing w:after="120"/>
        <w:ind w:left="432"/>
        <w:textAlignment w:val="baseline"/>
        <w:rPr>
          <w:rFonts w:ascii="Consolas" w:hAnsi="Consolas"/>
          <w:sz w:val="18"/>
          <w:szCs w:val="18"/>
        </w:rPr>
      </w:pPr>
      <w:r>
        <w:rPr>
          <w:rFonts w:ascii="Consolas" w:hAnsi="Consolas"/>
          <w:sz w:val="18"/>
          <w:szCs w:val="18"/>
        </w:rPr>
        <w:t>end of main</w:t>
      </w:r>
    </w:p>
    <w:p w:rsidR="0079239F" w:rsidRDefault="0079239F" w:rsidP="0079239F">
      <w:pPr>
        <w:pStyle w:val="NormalWeb"/>
        <w:numPr>
          <w:ilvl w:val="0"/>
          <w:numId w:val="1"/>
        </w:numPr>
        <w:shd w:val="clear" w:color="auto" w:fill="FFFFFF"/>
        <w:spacing w:before="0" w:beforeAutospacing="0" w:after="0" w:afterAutospacing="0"/>
        <w:ind w:left="432"/>
        <w:textAlignment w:val="baseline"/>
        <w:rPr>
          <w:rFonts w:ascii="Arial" w:hAnsi="Arial" w:cs="Arial"/>
          <w:sz w:val="19"/>
          <w:szCs w:val="19"/>
        </w:rPr>
      </w:pPr>
      <w:r>
        <w:rPr>
          <w:rStyle w:val="Strong"/>
          <w:rFonts w:ascii="Arial" w:hAnsi="Arial" w:cs="Arial"/>
          <w:sz w:val="19"/>
          <w:szCs w:val="19"/>
          <w:bdr w:val="none" w:sz="0" w:space="0" w:color="auto" w:frame="1"/>
        </w:rPr>
        <w:t>Explanation :</w:t>
      </w:r>
      <w:r>
        <w:rPr>
          <w:rFonts w:ascii="Arial" w:hAnsi="Arial" w:cs="Arial"/>
          <w:sz w:val="19"/>
          <w:szCs w:val="19"/>
        </w:rPr>
        <w:t> We know that </w:t>
      </w:r>
      <w:hyperlink r:id="rId12" w:history="1">
        <w:r>
          <w:rPr>
            <w:rStyle w:val="Hyperlink"/>
            <w:rFonts w:ascii="Arial" w:hAnsi="Arial" w:cs="Arial"/>
            <w:color w:val="EC4E20"/>
            <w:sz w:val="19"/>
            <w:szCs w:val="19"/>
            <w:bdr w:val="none" w:sz="0" w:space="0" w:color="auto" w:frame="1"/>
          </w:rPr>
          <w:t>finalize()</w:t>
        </w:r>
      </w:hyperlink>
      <w:r>
        <w:rPr>
          <w:rFonts w:ascii="Arial" w:hAnsi="Arial" w:cs="Arial"/>
          <w:sz w:val="19"/>
          <w:szCs w:val="19"/>
        </w:rPr>
        <w:t> method is called by Garbage Collector on an object before destroying it. But here, the trick is that the str is String class object, not the Test class. Therefore, finalize() method of String class(if overridden in String class) is called on str. If a class doesn’t override finalize method, then by default Object class finalize() method is called.</w:t>
      </w:r>
    </w:p>
    <w:p w:rsidR="0079239F" w:rsidRDefault="0079239F" w:rsidP="0079239F">
      <w:pPr>
        <w:pStyle w:val="NormalWeb"/>
        <w:shd w:val="clear" w:color="auto" w:fill="FFFFFF"/>
        <w:spacing w:before="0" w:beforeAutospacing="0" w:after="0" w:afterAutospacing="0"/>
        <w:ind w:left="432"/>
        <w:textAlignment w:val="baseline"/>
        <w:rPr>
          <w:rFonts w:ascii="Arial" w:hAnsi="Arial" w:cs="Arial"/>
          <w:sz w:val="19"/>
          <w:szCs w:val="19"/>
        </w:rPr>
      </w:pPr>
    </w:p>
    <w:p w:rsidR="0079239F" w:rsidRPr="006A0E15" w:rsidRDefault="0079239F" w:rsidP="0079239F">
      <w:pPr>
        <w:shd w:val="clear" w:color="auto" w:fill="FFFFFF"/>
        <w:spacing w:after="120" w:line="240" w:lineRule="auto"/>
        <w:textAlignment w:val="baseline"/>
        <w:rPr>
          <w:rFonts w:ascii="Arial" w:eastAsia="Times New Roman" w:hAnsi="Arial" w:cs="Arial"/>
          <w:sz w:val="19"/>
          <w:szCs w:val="19"/>
          <w:lang w:eastAsia="en-GB"/>
        </w:rPr>
      </w:pPr>
      <w:r>
        <w:rPr>
          <w:rStyle w:val="Strong"/>
          <w:rFonts w:ascii="Arial" w:hAnsi="Arial" w:cs="Arial"/>
          <w:sz w:val="19"/>
          <w:szCs w:val="19"/>
          <w:bdr w:val="none" w:sz="0" w:space="0" w:color="auto" w:frame="1"/>
        </w:rPr>
        <w:t>22</w:t>
      </w:r>
      <w:r w:rsidRPr="0079239F">
        <w:rPr>
          <w:rStyle w:val="Strong"/>
          <w:rFonts w:ascii="Arial" w:hAnsi="Arial" w:cs="Arial"/>
          <w:b w:val="0"/>
          <w:sz w:val="19"/>
          <w:szCs w:val="19"/>
          <w:bdr w:val="none" w:sz="0" w:space="0" w:color="auto" w:frame="1"/>
        </w:rPr>
        <w:t>)</w:t>
      </w:r>
      <w:r w:rsidRPr="0079239F">
        <w:rPr>
          <w:rFonts w:ascii="Arial" w:eastAsia="Times New Roman" w:hAnsi="Arial" w:cs="Arial"/>
          <w:b/>
          <w:sz w:val="19"/>
          <w:szCs w:val="19"/>
          <w:lang w:eastAsia="en-GB"/>
        </w:rPr>
        <w:t xml:space="preserve"> Output:</w:t>
      </w:r>
    </w:p>
    <w:p w:rsidR="0079239F" w:rsidRPr="006A0E15"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6A0E15">
        <w:rPr>
          <w:rFonts w:ascii="Consolas" w:eastAsia="Times New Roman" w:hAnsi="Consolas" w:cs="Courier New"/>
          <w:sz w:val="18"/>
          <w:szCs w:val="18"/>
          <w:lang w:eastAsia="en-GB"/>
        </w:rPr>
        <w:t>finalize method called</w:t>
      </w:r>
    </w:p>
    <w:p w:rsidR="0079239F" w:rsidRPr="006A0E15" w:rsidRDefault="0079239F" w:rsidP="0079239F">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sidRPr="006A0E15">
        <w:rPr>
          <w:rFonts w:ascii="Consolas" w:eastAsia="Times New Roman" w:hAnsi="Consolas" w:cs="Courier New"/>
          <w:sz w:val="18"/>
          <w:szCs w:val="18"/>
          <w:lang w:eastAsia="en-GB"/>
        </w:rPr>
        <w:t>end main</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r w:rsidRPr="006A0E15">
        <w:rPr>
          <w:rFonts w:ascii="Arial" w:eastAsia="Times New Roman" w:hAnsi="Arial" w:cs="Arial"/>
          <w:b/>
          <w:bCs/>
          <w:sz w:val="19"/>
          <w:lang w:eastAsia="en-GB"/>
        </w:rPr>
        <w:t>Explanation :</w:t>
      </w:r>
      <w:r w:rsidRPr="006A0E15">
        <w:rPr>
          <w:rFonts w:ascii="Arial" w:eastAsia="Times New Roman" w:hAnsi="Arial" w:cs="Arial"/>
          <w:sz w:val="19"/>
          <w:szCs w:val="19"/>
          <w:lang w:eastAsia="en-GB"/>
        </w:rPr>
        <w:br/>
        <w:t>When Garbage Collector calls finalize() method on an object, it </w:t>
      </w:r>
      <w:r w:rsidRPr="006A0E15">
        <w:rPr>
          <w:rFonts w:ascii="Arial" w:eastAsia="Times New Roman" w:hAnsi="Arial" w:cs="Arial"/>
          <w:b/>
          <w:bCs/>
          <w:sz w:val="19"/>
          <w:lang w:eastAsia="en-GB"/>
        </w:rPr>
        <w:t>ignores</w:t>
      </w:r>
      <w:r w:rsidRPr="006A0E15">
        <w:rPr>
          <w:rFonts w:ascii="Arial" w:eastAsia="Times New Roman" w:hAnsi="Arial" w:cs="Arial"/>
          <w:sz w:val="19"/>
          <w:szCs w:val="19"/>
          <w:lang w:eastAsia="en-GB"/>
        </w:rPr>
        <w:t> all the exceptions raised in the method and program will terminate normally.</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79239F" w:rsidRPr="009A57C8" w:rsidRDefault="0079239F" w:rsidP="0079239F">
      <w:pPr>
        <w:shd w:val="clear" w:color="auto" w:fill="FFFFFF"/>
        <w:spacing w:after="0" w:line="240" w:lineRule="auto"/>
        <w:textAlignment w:val="baseline"/>
        <w:rPr>
          <w:rFonts w:ascii="Arial" w:eastAsia="Times New Roman" w:hAnsi="Arial" w:cs="Arial"/>
          <w:sz w:val="19"/>
          <w:szCs w:val="19"/>
          <w:lang w:eastAsia="en-GB"/>
        </w:rPr>
      </w:pPr>
      <w:r w:rsidRPr="00B71B6E">
        <w:rPr>
          <w:rFonts w:ascii="Arial" w:eastAsia="Times New Roman" w:hAnsi="Arial" w:cs="Arial"/>
          <w:b/>
          <w:sz w:val="19"/>
          <w:szCs w:val="19"/>
          <w:lang w:eastAsia="en-GB"/>
        </w:rPr>
        <w:t>23)</w:t>
      </w:r>
      <w:r w:rsidRPr="0079239F">
        <w:rPr>
          <w:rFonts w:ascii="Arial" w:eastAsia="Times New Roman" w:hAnsi="Arial" w:cs="Arial"/>
          <w:b/>
          <w:bCs/>
          <w:sz w:val="19"/>
          <w:lang w:eastAsia="en-GB"/>
        </w:rPr>
        <w:t xml:space="preserve"> </w:t>
      </w:r>
      <w:r w:rsidRPr="009A57C8">
        <w:rPr>
          <w:rFonts w:ascii="Arial" w:eastAsia="Times New Roman" w:hAnsi="Arial" w:cs="Arial"/>
          <w:b/>
          <w:bCs/>
          <w:sz w:val="19"/>
          <w:lang w:eastAsia="en-GB"/>
        </w:rPr>
        <w:t>Answer :</w:t>
      </w:r>
    </w:p>
    <w:p w:rsidR="0079239F" w:rsidRPr="009A57C8" w:rsidRDefault="0079239F" w:rsidP="0079239F">
      <w:pPr>
        <w:numPr>
          <w:ilvl w:val="0"/>
          <w:numId w:val="2"/>
        </w:numPr>
        <w:shd w:val="clear" w:color="auto" w:fill="E0E0E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432"/>
        <w:textAlignment w:val="baseline"/>
        <w:rPr>
          <w:rFonts w:ascii="Consolas" w:eastAsia="Times New Roman" w:hAnsi="Consolas" w:cs="Courier New"/>
          <w:sz w:val="18"/>
          <w:szCs w:val="18"/>
          <w:lang w:eastAsia="en-GB"/>
        </w:rPr>
      </w:pPr>
      <w:r w:rsidRPr="009A57C8">
        <w:rPr>
          <w:rFonts w:ascii="Consolas" w:eastAsia="Times New Roman" w:hAnsi="Consolas" w:cs="Courier New"/>
          <w:sz w:val="18"/>
          <w:szCs w:val="18"/>
          <w:lang w:eastAsia="en-GB"/>
        </w:rPr>
        <w:t>2</w:t>
      </w:r>
    </w:p>
    <w:p w:rsidR="0079239F" w:rsidRDefault="0079239F" w:rsidP="0079239F">
      <w:pPr>
        <w:numPr>
          <w:ilvl w:val="0"/>
          <w:numId w:val="2"/>
        </w:numPr>
        <w:shd w:val="clear" w:color="auto" w:fill="FFFFFF"/>
        <w:spacing w:after="0" w:line="240" w:lineRule="auto"/>
        <w:ind w:left="432"/>
        <w:textAlignment w:val="baseline"/>
        <w:rPr>
          <w:rFonts w:ascii="Arial" w:eastAsia="Times New Roman" w:hAnsi="Arial" w:cs="Arial"/>
          <w:sz w:val="19"/>
          <w:szCs w:val="19"/>
          <w:lang w:eastAsia="en-GB"/>
        </w:rPr>
      </w:pPr>
      <w:r w:rsidRPr="009A57C8">
        <w:rPr>
          <w:rFonts w:ascii="Arial" w:eastAsia="Times New Roman" w:hAnsi="Arial" w:cs="Arial"/>
          <w:b/>
          <w:bCs/>
          <w:sz w:val="19"/>
          <w:lang w:eastAsia="en-GB"/>
        </w:rPr>
        <w:t>Explanation :</w:t>
      </w:r>
      <w:r w:rsidRPr="009A57C8">
        <w:rPr>
          <w:rFonts w:ascii="Arial" w:eastAsia="Times New Roman" w:hAnsi="Arial" w:cs="Arial"/>
          <w:sz w:val="19"/>
          <w:szCs w:val="19"/>
          <w:lang w:eastAsia="en-GB"/>
        </w:rPr>
        <w:br/>
        <w:t>Since t1 and t2 are local objects of m1() method, so they become eligible for garbage collection after complete execution of method unless any of them is returned.</w:t>
      </w:r>
    </w:p>
    <w:p w:rsidR="00B71B6E" w:rsidRPr="008502F8" w:rsidRDefault="00B71B6E" w:rsidP="00B71B6E">
      <w:pPr>
        <w:rPr>
          <w:rFonts w:ascii="Arial" w:eastAsia="Times New Roman" w:hAnsi="Arial" w:cs="Arial"/>
          <w:sz w:val="19"/>
          <w:szCs w:val="19"/>
          <w:lang w:eastAsia="en-GB"/>
        </w:rPr>
      </w:pPr>
      <w:r>
        <w:rPr>
          <w:rFonts w:ascii="Arial" w:eastAsia="Times New Roman" w:hAnsi="Arial" w:cs="Arial"/>
          <w:b/>
          <w:bCs/>
          <w:sz w:val="19"/>
          <w:lang w:eastAsia="en-GB"/>
        </w:rPr>
        <w:lastRenderedPageBreak/>
        <w:t>24)</w:t>
      </w:r>
      <w:r w:rsidRPr="00B71B6E">
        <w:rPr>
          <w:rFonts w:ascii="Arial" w:eastAsia="Times New Roman" w:hAnsi="Arial" w:cs="Arial"/>
          <w:sz w:val="19"/>
          <w:szCs w:val="19"/>
          <w:lang w:eastAsia="en-GB"/>
        </w:rPr>
        <w:t xml:space="preserve"> </w:t>
      </w:r>
      <w:r w:rsidRPr="008502F8">
        <w:rPr>
          <w:rFonts w:ascii="Arial" w:eastAsia="Times New Roman" w:hAnsi="Arial" w:cs="Arial"/>
          <w:sz w:val="19"/>
          <w:szCs w:val="19"/>
          <w:lang w:eastAsia="en-GB"/>
        </w:rPr>
        <w:t>Answer (c)</w:t>
      </w:r>
    </w:p>
    <w:p w:rsidR="00B71B6E" w:rsidRDefault="00B71B6E" w:rsidP="00B71B6E">
      <w:pPr>
        <w:rPr>
          <w:rFonts w:ascii="Arial" w:eastAsia="Times New Roman" w:hAnsi="Arial" w:cs="Arial"/>
          <w:sz w:val="19"/>
          <w:szCs w:val="19"/>
          <w:lang w:eastAsia="en-GB"/>
        </w:rPr>
      </w:pPr>
      <w:r w:rsidRPr="008502F8">
        <w:rPr>
          <w:rFonts w:ascii="Arial" w:eastAsia="Times New Roman" w:hAnsi="Arial" w:cs="Arial"/>
          <w:sz w:val="19"/>
          <w:szCs w:val="19"/>
          <w:lang w:eastAsia="en-GB"/>
        </w:rPr>
        <w:t>Explanation: When overriding a method of superclass, the method declaration in subclass cannot be more restrictive than that declared in the superclass.</w:t>
      </w:r>
    </w:p>
    <w:p w:rsidR="00B71B6E" w:rsidRDefault="00B71B6E" w:rsidP="00B71B6E">
      <w:pPr>
        <w:pStyle w:val="NormalWeb"/>
        <w:shd w:val="clear" w:color="auto" w:fill="FFFFFF"/>
        <w:spacing w:before="0" w:beforeAutospacing="0" w:after="0" w:afterAutospacing="0"/>
        <w:textAlignment w:val="baseline"/>
        <w:rPr>
          <w:rFonts w:ascii="Arial" w:hAnsi="Arial" w:cs="Arial"/>
          <w:sz w:val="19"/>
          <w:szCs w:val="19"/>
        </w:rPr>
      </w:pPr>
      <w:r w:rsidRPr="00B71B6E">
        <w:rPr>
          <w:rFonts w:ascii="Arial" w:hAnsi="Arial" w:cs="Arial"/>
          <w:b/>
          <w:sz w:val="19"/>
          <w:szCs w:val="19"/>
        </w:rPr>
        <w:t>25)</w:t>
      </w:r>
      <w:r w:rsidRPr="00B71B6E">
        <w:rPr>
          <w:rFonts w:ascii="Arial" w:hAnsi="Arial" w:cs="Arial"/>
          <w:sz w:val="19"/>
          <w:szCs w:val="19"/>
        </w:rPr>
        <w:t xml:space="preserve"> </w:t>
      </w:r>
      <w:r>
        <w:rPr>
          <w:rFonts w:ascii="Arial" w:hAnsi="Arial" w:cs="Arial"/>
          <w:sz w:val="19"/>
          <w:szCs w:val="19"/>
        </w:rPr>
        <w:t>Answer (d)</w:t>
      </w:r>
      <w:r>
        <w:rPr>
          <w:rFonts w:ascii="Arial" w:hAnsi="Arial" w:cs="Arial"/>
          <w:sz w:val="19"/>
          <w:szCs w:val="19"/>
        </w:rPr>
        <w:br/>
        <w:t>Explanation : </w:t>
      </w:r>
      <w:hyperlink r:id="rId13" w:history="1">
        <w:r>
          <w:rPr>
            <w:rStyle w:val="Hyperlink"/>
            <w:rFonts w:ascii="Arial" w:hAnsi="Arial" w:cs="Arial"/>
            <w:color w:val="EC4E20"/>
            <w:sz w:val="19"/>
            <w:szCs w:val="19"/>
            <w:bdr w:val="none" w:sz="0" w:space="0" w:color="auto" w:frame="1"/>
          </w:rPr>
          <w:t>(int… values) is passed as parameter to a method when you are not aware of the number of input parameter but know that the type of parameter</w:t>
        </w:r>
      </w:hyperlink>
      <w:r>
        <w:rPr>
          <w:rFonts w:ascii="Arial" w:hAnsi="Arial" w:cs="Arial"/>
          <w:sz w:val="19"/>
          <w:szCs w:val="19"/>
        </w:rPr>
        <w:t>(in this case it is int). When a new object is made in the main method, variable data is initialized to 5. A call to getData() method with attributes (7, 8 ,12), makes a call to the third getData() method, which increments the value of data variable by 2 and return 7.</w:t>
      </w:r>
    </w:p>
    <w:p w:rsidR="00B71B6E" w:rsidRDefault="00B71B6E" w:rsidP="00B71B6E">
      <w:pPr>
        <w:shd w:val="clear" w:color="auto" w:fill="FFFFFF"/>
        <w:spacing w:after="0" w:line="240" w:lineRule="auto"/>
        <w:ind w:left="432"/>
        <w:textAlignment w:val="baseline"/>
        <w:rPr>
          <w:rFonts w:ascii="Arial" w:eastAsia="Times New Roman" w:hAnsi="Arial" w:cs="Arial"/>
          <w:sz w:val="19"/>
          <w:szCs w:val="19"/>
          <w:lang w:eastAsia="en-GB"/>
        </w:rPr>
      </w:pPr>
    </w:p>
    <w:p w:rsidR="00B71B6E" w:rsidRDefault="00B71B6E" w:rsidP="00B71B6E">
      <w:pPr>
        <w:shd w:val="clear" w:color="auto" w:fill="FFFFFF"/>
        <w:spacing w:after="0" w:line="240" w:lineRule="auto"/>
        <w:textAlignment w:val="baseline"/>
        <w:rPr>
          <w:rFonts w:ascii="Arial" w:eastAsia="Times New Roman" w:hAnsi="Arial" w:cs="Arial"/>
          <w:sz w:val="19"/>
          <w:szCs w:val="19"/>
          <w:lang w:eastAsia="en-GB"/>
        </w:rPr>
      </w:pPr>
      <w:r w:rsidRPr="00B71B6E">
        <w:rPr>
          <w:rFonts w:ascii="Arial" w:eastAsia="Times New Roman" w:hAnsi="Arial" w:cs="Arial"/>
          <w:b/>
          <w:sz w:val="19"/>
          <w:szCs w:val="19"/>
          <w:lang w:eastAsia="en-GB"/>
        </w:rPr>
        <w:t>26)</w:t>
      </w:r>
      <w:r w:rsidRPr="00B71B6E">
        <w:rPr>
          <w:rFonts w:ascii="Arial" w:eastAsia="Times New Roman" w:hAnsi="Arial" w:cs="Arial"/>
          <w:sz w:val="19"/>
          <w:szCs w:val="19"/>
          <w:lang w:eastAsia="en-GB"/>
        </w:rPr>
        <w:t xml:space="preserve"> </w:t>
      </w:r>
      <w:r w:rsidRPr="004E588C">
        <w:rPr>
          <w:rFonts w:ascii="Arial" w:eastAsia="Times New Roman" w:hAnsi="Arial" w:cs="Arial"/>
          <w:sz w:val="19"/>
          <w:szCs w:val="19"/>
          <w:lang w:eastAsia="en-GB"/>
        </w:rPr>
        <w:t>Answer (d)</w:t>
      </w:r>
      <w:r w:rsidRPr="004E588C">
        <w:rPr>
          <w:rFonts w:ascii="Arial" w:eastAsia="Times New Roman" w:hAnsi="Arial" w:cs="Arial"/>
          <w:sz w:val="19"/>
          <w:szCs w:val="19"/>
          <w:lang w:eastAsia="en-GB"/>
        </w:rPr>
        <w:br/>
      </w:r>
      <w:r w:rsidRPr="004E588C">
        <w:rPr>
          <w:rFonts w:ascii="Arial" w:eastAsia="Times New Roman" w:hAnsi="Arial" w:cs="Arial"/>
          <w:b/>
          <w:bCs/>
          <w:sz w:val="19"/>
          <w:lang w:eastAsia="en-GB"/>
        </w:rPr>
        <w:t>Explanation:</w:t>
      </w:r>
      <w:r w:rsidRPr="004E588C">
        <w:rPr>
          <w:rFonts w:ascii="Arial" w:eastAsia="Times New Roman" w:hAnsi="Arial" w:cs="Arial"/>
          <w:sz w:val="19"/>
          <w:szCs w:val="19"/>
          <w:lang w:eastAsia="en-GB"/>
        </w:rPr>
        <w:t> Since the method multiplier is marked as private, it isn’t inherited and therefore is not visible to the Derived.</w:t>
      </w:r>
    </w:p>
    <w:p w:rsidR="00B71B6E" w:rsidRDefault="00B71B6E" w:rsidP="00B71B6E">
      <w:pPr>
        <w:shd w:val="clear" w:color="auto" w:fill="FFFFFF"/>
        <w:spacing w:after="0" w:line="240" w:lineRule="auto"/>
        <w:textAlignment w:val="baseline"/>
        <w:rPr>
          <w:rFonts w:ascii="Arial" w:eastAsia="Times New Roman" w:hAnsi="Arial" w:cs="Arial"/>
          <w:sz w:val="19"/>
          <w:szCs w:val="19"/>
          <w:lang w:eastAsia="en-GB"/>
        </w:rPr>
      </w:pPr>
    </w:p>
    <w:p w:rsidR="00B71B6E" w:rsidRDefault="00B71B6E" w:rsidP="00B71B6E">
      <w:pPr>
        <w:shd w:val="clear" w:color="auto" w:fill="FFFFFF"/>
        <w:spacing w:after="0" w:line="240" w:lineRule="auto"/>
        <w:textAlignment w:val="baseline"/>
        <w:rPr>
          <w:rFonts w:ascii="Arial" w:eastAsia="Times New Roman" w:hAnsi="Arial" w:cs="Arial"/>
          <w:sz w:val="19"/>
          <w:szCs w:val="19"/>
          <w:lang w:eastAsia="en-GB"/>
        </w:rPr>
      </w:pPr>
      <w:r w:rsidRPr="00B71B6E">
        <w:rPr>
          <w:rFonts w:ascii="Arial" w:eastAsia="Times New Roman" w:hAnsi="Arial" w:cs="Arial"/>
          <w:b/>
          <w:sz w:val="19"/>
          <w:szCs w:val="19"/>
          <w:lang w:eastAsia="en-GB"/>
        </w:rPr>
        <w:t>27)</w:t>
      </w:r>
      <w:r w:rsidRPr="00B71B6E">
        <w:rPr>
          <w:rFonts w:ascii="Arial" w:eastAsia="Times New Roman" w:hAnsi="Arial" w:cs="Arial"/>
          <w:sz w:val="19"/>
          <w:szCs w:val="19"/>
          <w:lang w:eastAsia="en-GB"/>
        </w:rPr>
        <w:t xml:space="preserve"> </w:t>
      </w:r>
      <w:r w:rsidRPr="008109EE">
        <w:rPr>
          <w:rFonts w:ascii="Arial" w:eastAsia="Times New Roman" w:hAnsi="Arial" w:cs="Arial"/>
          <w:sz w:val="19"/>
          <w:szCs w:val="19"/>
          <w:lang w:eastAsia="en-GB"/>
        </w:rPr>
        <w:t>Answer (d)</w:t>
      </w:r>
      <w:r w:rsidRPr="008109EE">
        <w:rPr>
          <w:rFonts w:ascii="Arial" w:eastAsia="Times New Roman" w:hAnsi="Arial" w:cs="Arial"/>
          <w:sz w:val="19"/>
          <w:szCs w:val="19"/>
          <w:lang w:eastAsia="en-GB"/>
        </w:rPr>
        <w:br/>
      </w:r>
      <w:r w:rsidRPr="008109EE">
        <w:rPr>
          <w:rFonts w:ascii="Arial" w:eastAsia="Times New Roman" w:hAnsi="Arial" w:cs="Arial"/>
          <w:b/>
          <w:bCs/>
          <w:sz w:val="19"/>
          <w:lang w:eastAsia="en-GB"/>
        </w:rPr>
        <w:t>Explanation:</w:t>
      </w:r>
      <w:r w:rsidRPr="008109EE">
        <w:rPr>
          <w:rFonts w:ascii="Arial" w:eastAsia="Times New Roman" w:hAnsi="Arial" w:cs="Arial"/>
          <w:sz w:val="19"/>
          <w:szCs w:val="19"/>
          <w:lang w:eastAsia="en-GB"/>
        </w:rPr>
        <w:t> The catch statements are written in the order: more specific to more general. In the code above, a new exception of type Exception is thrown. First the code jumps to first catch block to look for exception handler. But since the IOException is not</w:t>
      </w:r>
      <w:r w:rsidRPr="008109EE">
        <w:rPr>
          <w:rFonts w:ascii="Arial" w:eastAsia="Times New Roman" w:hAnsi="Arial" w:cs="Arial"/>
          <w:sz w:val="19"/>
          <w:szCs w:val="19"/>
          <w:lang w:eastAsia="en-GB"/>
        </w:rPr>
        <w:br/>
        <w:t>of the same type it is moves down to second catch block and finally to the third, where</w:t>
      </w:r>
      <w:r w:rsidRPr="008109EE">
        <w:rPr>
          <w:rFonts w:ascii="Arial" w:eastAsia="Times New Roman" w:hAnsi="Arial" w:cs="Arial"/>
          <w:sz w:val="19"/>
          <w:szCs w:val="19"/>
          <w:lang w:eastAsia="en-GB"/>
        </w:rPr>
        <w:br/>
        <w:t>the exception is caught and 4 is printed. Therefore, the answer is 145, as the order</w:t>
      </w:r>
      <w:r w:rsidRPr="008109EE">
        <w:rPr>
          <w:rFonts w:ascii="Arial" w:eastAsia="Times New Roman" w:hAnsi="Arial" w:cs="Arial"/>
          <w:sz w:val="19"/>
          <w:szCs w:val="19"/>
          <w:lang w:eastAsia="en-GB"/>
        </w:rPr>
        <w:br/>
        <w:t>of execution in terms of blocks is: try-&gt;catch-&gt;finally.</w:t>
      </w:r>
    </w:p>
    <w:p w:rsidR="00B71B6E" w:rsidRDefault="00B71B6E" w:rsidP="00B71B6E">
      <w:pPr>
        <w:shd w:val="clear" w:color="auto" w:fill="FFFFFF"/>
        <w:spacing w:after="0" w:line="240" w:lineRule="auto"/>
        <w:textAlignment w:val="baseline"/>
        <w:rPr>
          <w:rFonts w:ascii="Arial" w:eastAsia="Times New Roman" w:hAnsi="Arial" w:cs="Arial"/>
          <w:b/>
          <w:sz w:val="19"/>
          <w:szCs w:val="19"/>
          <w:lang w:eastAsia="en-GB"/>
        </w:rPr>
      </w:pPr>
    </w:p>
    <w:p w:rsidR="00485382" w:rsidRPr="00EC08BF" w:rsidRDefault="00485382" w:rsidP="00485382">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t>28)</w:t>
      </w:r>
      <w:r w:rsidRPr="00485382">
        <w:rPr>
          <w:rFonts w:ascii="Arial" w:eastAsia="Times New Roman" w:hAnsi="Arial" w:cs="Arial"/>
          <w:sz w:val="19"/>
          <w:szCs w:val="19"/>
          <w:lang w:eastAsia="en-GB"/>
        </w:rPr>
        <w:t xml:space="preserve"> </w:t>
      </w:r>
      <w:r w:rsidRPr="00EC08BF">
        <w:rPr>
          <w:rFonts w:ascii="Arial" w:eastAsia="Times New Roman" w:hAnsi="Arial" w:cs="Arial"/>
          <w:sz w:val="19"/>
          <w:szCs w:val="19"/>
          <w:lang w:eastAsia="en-GB"/>
        </w:rPr>
        <w:t>Answer (d)</w:t>
      </w:r>
      <w:r w:rsidRPr="00EC08BF">
        <w:rPr>
          <w:rFonts w:ascii="Arial" w:eastAsia="Times New Roman" w:hAnsi="Arial" w:cs="Arial"/>
          <w:sz w:val="19"/>
          <w:szCs w:val="19"/>
          <w:lang w:eastAsia="en-GB"/>
        </w:rPr>
        <w:br/>
      </w:r>
      <w:r w:rsidRPr="00EC08BF">
        <w:rPr>
          <w:rFonts w:ascii="Arial" w:eastAsia="Times New Roman" w:hAnsi="Arial" w:cs="Arial"/>
          <w:b/>
          <w:bCs/>
          <w:sz w:val="19"/>
          <w:lang w:eastAsia="en-GB"/>
        </w:rPr>
        <w:t>Explanation:</w:t>
      </w:r>
      <w:r w:rsidRPr="00EC08BF">
        <w:rPr>
          <w:rFonts w:ascii="Arial" w:eastAsia="Times New Roman" w:hAnsi="Arial" w:cs="Arial"/>
          <w:sz w:val="19"/>
          <w:szCs w:val="19"/>
          <w:lang w:eastAsia="en-GB"/>
        </w:rPr>
        <w:t>static blocks in Java are executed even before the call to main is made by the compiler. In the main method, a new object of javaclass is made and its function() method is called which return 4. Number 5 is returned by a call to static function</w:t>
      </w:r>
      <w:r w:rsidRPr="00EC08BF">
        <w:rPr>
          <w:rFonts w:ascii="Arial" w:eastAsia="Times New Roman" w:hAnsi="Arial" w:cs="Arial"/>
          <w:sz w:val="19"/>
          <w:szCs w:val="19"/>
          <w:lang w:eastAsia="en-GB"/>
        </w:rPr>
        <w:br/>
        <w:t>myMethod(). 4+5 = 9. Therefore, the output of the program is 1239, because 123 is printed</w:t>
      </w:r>
      <w:r w:rsidRPr="00EC08BF">
        <w:rPr>
          <w:rFonts w:ascii="Arial" w:eastAsia="Times New Roman" w:hAnsi="Arial" w:cs="Arial"/>
          <w:sz w:val="19"/>
          <w:szCs w:val="19"/>
          <w:lang w:eastAsia="en-GB"/>
        </w:rPr>
        <w:br/>
        <w:t>on the console even before main method executes and main method on execution returns 9.</w:t>
      </w:r>
    </w:p>
    <w:p w:rsidR="00485382" w:rsidRDefault="00485382" w:rsidP="00485382">
      <w:pPr>
        <w:shd w:val="clear" w:color="auto" w:fill="FFFFFF"/>
        <w:spacing w:after="0" w:line="240" w:lineRule="auto"/>
        <w:textAlignment w:val="baseline"/>
        <w:rPr>
          <w:rFonts w:ascii="Arial" w:eastAsia="Times New Roman" w:hAnsi="Arial" w:cs="Arial"/>
          <w:b/>
          <w:sz w:val="19"/>
          <w:szCs w:val="19"/>
          <w:lang w:eastAsia="en-GB"/>
        </w:rPr>
      </w:pPr>
      <w:r>
        <w:rPr>
          <w:rFonts w:ascii="Arial" w:eastAsia="Times New Roman" w:hAnsi="Arial" w:cs="Arial"/>
          <w:sz w:val="19"/>
          <w:szCs w:val="19"/>
          <w:lang w:eastAsia="en-GB"/>
        </w:rPr>
        <w:t xml:space="preserve">Note:- </w:t>
      </w:r>
      <w:r w:rsidRPr="00EC08BF">
        <w:rPr>
          <w:rFonts w:ascii="Arial" w:eastAsia="Times New Roman" w:hAnsi="Arial" w:cs="Arial"/>
          <w:b/>
          <w:sz w:val="19"/>
          <w:szCs w:val="19"/>
          <w:lang w:eastAsia="en-GB"/>
        </w:rPr>
        <w:t>The private method is getting called because the main method is actually inside that class whose object is created</w:t>
      </w:r>
    </w:p>
    <w:p w:rsidR="00485382" w:rsidRDefault="00485382" w:rsidP="00B71B6E">
      <w:pPr>
        <w:shd w:val="clear" w:color="auto" w:fill="FFFFFF"/>
        <w:spacing w:after="0" w:line="240" w:lineRule="auto"/>
        <w:textAlignment w:val="baseline"/>
        <w:rPr>
          <w:rFonts w:ascii="Arial" w:eastAsia="Times New Roman" w:hAnsi="Arial" w:cs="Arial"/>
          <w:b/>
          <w:sz w:val="19"/>
          <w:szCs w:val="19"/>
          <w:lang w:eastAsia="en-GB"/>
        </w:rPr>
      </w:pPr>
    </w:p>
    <w:p w:rsidR="00485382" w:rsidRDefault="00485382" w:rsidP="00485382">
      <w:pPr>
        <w:pStyle w:val="HTMLPreformatted"/>
        <w:shd w:val="clear" w:color="auto" w:fill="E0E0E0"/>
        <w:spacing w:after="120"/>
        <w:textAlignment w:val="baseline"/>
        <w:rPr>
          <w:rFonts w:ascii="Consolas" w:hAnsi="Consolas"/>
          <w:sz w:val="18"/>
          <w:szCs w:val="18"/>
        </w:rPr>
      </w:pPr>
      <w:r>
        <w:rPr>
          <w:rFonts w:ascii="Arial" w:hAnsi="Arial" w:cs="Arial"/>
          <w:b/>
          <w:sz w:val="19"/>
          <w:szCs w:val="19"/>
        </w:rPr>
        <w:t>29)</w:t>
      </w:r>
      <w:r w:rsidRPr="00485382">
        <w:rPr>
          <w:rFonts w:ascii="Consolas" w:hAnsi="Consolas"/>
          <w:sz w:val="18"/>
          <w:szCs w:val="18"/>
        </w:rPr>
        <w:t xml:space="preserve"> </w:t>
      </w:r>
      <w:r>
        <w:rPr>
          <w:rFonts w:ascii="Consolas" w:hAnsi="Consolas"/>
          <w:sz w:val="18"/>
          <w:szCs w:val="18"/>
        </w:rPr>
        <w:t>Ans: (a)</w:t>
      </w:r>
    </w:p>
    <w:p w:rsidR="00485382" w:rsidRDefault="00485382" w:rsidP="00485382">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A non-static variable can not be accessed in </w:t>
      </w:r>
      <w:hyperlink r:id="rId14" w:history="1">
        <w:r>
          <w:rPr>
            <w:rStyle w:val="Hyperlink"/>
            <w:rFonts w:ascii="Arial" w:hAnsi="Arial" w:cs="Arial"/>
            <w:color w:val="EC4E20"/>
            <w:sz w:val="19"/>
            <w:szCs w:val="19"/>
            <w:bdr w:val="none" w:sz="0" w:space="0" w:color="auto" w:frame="1"/>
          </w:rPr>
          <w:t>static nested inner class</w:t>
        </w:r>
      </w:hyperlink>
      <w:r>
        <w:rPr>
          <w:rFonts w:ascii="Arial" w:hAnsi="Arial" w:cs="Arial"/>
          <w:sz w:val="19"/>
          <w:szCs w:val="19"/>
        </w:rPr>
        <w:t>. “Nested” cannot access non-static variables[variable s in this case]. Therefore the error:</w:t>
      </w:r>
    </w:p>
    <w:p w:rsidR="00485382" w:rsidRDefault="00485382" w:rsidP="00485382">
      <w:pPr>
        <w:pStyle w:val="HTMLPreformatted"/>
        <w:shd w:val="clear" w:color="auto" w:fill="E0E0E0"/>
        <w:spacing w:after="120"/>
        <w:textAlignment w:val="baseline"/>
        <w:rPr>
          <w:rFonts w:ascii="Consolas" w:hAnsi="Consolas"/>
          <w:sz w:val="18"/>
          <w:szCs w:val="18"/>
        </w:rPr>
      </w:pPr>
      <w:r>
        <w:rPr>
          <w:rFonts w:ascii="Consolas" w:hAnsi="Consolas"/>
          <w:sz w:val="18"/>
          <w:szCs w:val="18"/>
        </w:rPr>
        <w:t>10: error: non-static variable s cannot be referenced from a static context</w:t>
      </w:r>
    </w:p>
    <w:p w:rsidR="00485382" w:rsidRDefault="00485382" w:rsidP="00485382">
      <w:pPr>
        <w:pStyle w:val="HTMLPreformatted"/>
        <w:shd w:val="clear" w:color="auto" w:fill="E0E0E0"/>
        <w:spacing w:after="120"/>
        <w:textAlignment w:val="baseline"/>
        <w:rPr>
          <w:rFonts w:ascii="Consolas" w:hAnsi="Consolas"/>
          <w:sz w:val="18"/>
          <w:szCs w:val="18"/>
        </w:rPr>
      </w:pPr>
      <w:r>
        <w:rPr>
          <w:rFonts w:ascii="Consolas" w:hAnsi="Consolas"/>
          <w:sz w:val="18"/>
          <w:szCs w:val="18"/>
        </w:rPr>
        <w:t xml:space="preserve">            System.out.println(temp + s + value);</w:t>
      </w:r>
    </w:p>
    <w:p w:rsidR="00485382" w:rsidRDefault="00485382" w:rsidP="00485382">
      <w:pPr>
        <w:pStyle w:val="HTMLPreformatted"/>
        <w:shd w:val="clear" w:color="auto" w:fill="E0E0E0"/>
        <w:spacing w:after="120"/>
        <w:textAlignment w:val="baseline"/>
        <w:rPr>
          <w:rFonts w:ascii="Consolas" w:hAnsi="Consolas"/>
          <w:sz w:val="18"/>
          <w:szCs w:val="18"/>
        </w:rPr>
      </w:pPr>
      <w:r>
        <w:rPr>
          <w:rFonts w:ascii="Consolas" w:hAnsi="Consolas"/>
          <w:sz w:val="18"/>
          <w:szCs w:val="18"/>
        </w:rPr>
        <w:t xml:space="preserve">                                      ^</w:t>
      </w:r>
    </w:p>
    <w:p w:rsidR="00485382" w:rsidRDefault="00485382" w:rsidP="00B71B6E">
      <w:pPr>
        <w:shd w:val="clear" w:color="auto" w:fill="FFFFFF"/>
        <w:spacing w:after="0" w:line="240" w:lineRule="auto"/>
        <w:textAlignment w:val="baseline"/>
        <w:rPr>
          <w:rFonts w:ascii="Arial" w:eastAsia="Times New Roman" w:hAnsi="Arial" w:cs="Arial"/>
          <w:b/>
          <w:sz w:val="19"/>
          <w:szCs w:val="19"/>
          <w:lang w:eastAsia="en-GB"/>
        </w:rPr>
      </w:pPr>
    </w:p>
    <w:p w:rsidR="00485382" w:rsidRPr="00BC5D28" w:rsidRDefault="00485382" w:rsidP="004853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Arial" w:eastAsia="Times New Roman" w:hAnsi="Arial" w:cs="Arial"/>
          <w:b/>
          <w:sz w:val="19"/>
          <w:szCs w:val="19"/>
          <w:lang w:eastAsia="en-GB"/>
        </w:rPr>
        <w:t>30)</w:t>
      </w:r>
      <w:r w:rsidRPr="00485382">
        <w:rPr>
          <w:rFonts w:ascii="Consolas" w:eastAsia="Times New Roman" w:hAnsi="Consolas" w:cs="Courier New"/>
          <w:sz w:val="18"/>
          <w:szCs w:val="18"/>
          <w:lang w:eastAsia="en-GB"/>
        </w:rPr>
        <w:t xml:space="preserve"> </w:t>
      </w:r>
      <w:r w:rsidRPr="00BC5D28">
        <w:rPr>
          <w:rFonts w:ascii="Consolas" w:eastAsia="Times New Roman" w:hAnsi="Consolas" w:cs="Courier New"/>
          <w:sz w:val="18"/>
          <w:szCs w:val="18"/>
          <w:lang w:eastAsia="en-GB"/>
        </w:rPr>
        <w:t>Ans: (b)</w:t>
      </w:r>
    </w:p>
    <w:p w:rsidR="00485382" w:rsidRPr="008E7811" w:rsidRDefault="00485382" w:rsidP="0048538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Arial" w:eastAsia="Times New Roman" w:hAnsi="Arial" w:cs="Arial"/>
          <w:b/>
          <w:sz w:val="19"/>
          <w:szCs w:val="19"/>
          <w:lang w:eastAsia="en-GB"/>
        </w:rPr>
        <w:t>31)</w:t>
      </w:r>
      <w:r w:rsidRPr="00485382">
        <w:rPr>
          <w:rFonts w:ascii="Consolas" w:eastAsia="Times New Roman" w:hAnsi="Consolas" w:cs="Courier New"/>
          <w:sz w:val="18"/>
          <w:szCs w:val="18"/>
          <w:lang w:eastAsia="en-GB"/>
        </w:rPr>
        <w:t xml:space="preserve"> </w:t>
      </w:r>
      <w:r w:rsidRPr="008E7811">
        <w:rPr>
          <w:rFonts w:ascii="Consolas" w:eastAsia="Times New Roman" w:hAnsi="Consolas" w:cs="Courier New"/>
          <w:sz w:val="18"/>
          <w:szCs w:val="18"/>
          <w:lang w:eastAsia="en-GB"/>
        </w:rPr>
        <w:t>Ans: (d)</w:t>
      </w:r>
    </w:p>
    <w:p w:rsidR="00C630F7" w:rsidRPr="000E6B94" w:rsidRDefault="00C630F7" w:rsidP="00C630F7">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textAlignment w:val="baseline"/>
        <w:rPr>
          <w:rFonts w:ascii="Consolas" w:eastAsia="Times New Roman" w:hAnsi="Consolas" w:cs="Courier New"/>
          <w:sz w:val="18"/>
          <w:szCs w:val="18"/>
          <w:lang w:eastAsia="en-GB"/>
        </w:rPr>
      </w:pPr>
      <w:r>
        <w:rPr>
          <w:rFonts w:ascii="Arial" w:eastAsia="Times New Roman" w:hAnsi="Arial" w:cs="Arial"/>
          <w:b/>
          <w:sz w:val="19"/>
          <w:szCs w:val="19"/>
          <w:lang w:eastAsia="en-GB"/>
        </w:rPr>
        <w:t>32)</w:t>
      </w:r>
      <w:r w:rsidRPr="00C630F7">
        <w:rPr>
          <w:rFonts w:ascii="Consolas" w:eastAsia="Times New Roman" w:hAnsi="Consolas" w:cs="Courier New"/>
          <w:sz w:val="18"/>
          <w:szCs w:val="18"/>
          <w:lang w:eastAsia="en-GB"/>
        </w:rPr>
        <w:t xml:space="preserve"> </w:t>
      </w:r>
      <w:r w:rsidRPr="000E6B94">
        <w:rPr>
          <w:rFonts w:ascii="Consolas" w:eastAsia="Times New Roman" w:hAnsi="Consolas" w:cs="Courier New"/>
          <w:sz w:val="18"/>
          <w:szCs w:val="18"/>
          <w:lang w:eastAsia="en-GB"/>
        </w:rPr>
        <w:t xml:space="preserve">Ans: (b) </w:t>
      </w:r>
    </w:p>
    <w:p w:rsidR="00C630F7" w:rsidRPr="000E6B94" w:rsidRDefault="00C630F7" w:rsidP="00C630F7">
      <w:pPr>
        <w:shd w:val="clear" w:color="auto" w:fill="FFFFFF"/>
        <w:spacing w:after="0" w:line="240" w:lineRule="auto"/>
        <w:textAlignment w:val="baseline"/>
        <w:rPr>
          <w:rFonts w:ascii="Arial" w:eastAsia="Times New Roman" w:hAnsi="Arial" w:cs="Arial"/>
          <w:sz w:val="19"/>
          <w:szCs w:val="19"/>
          <w:lang w:eastAsia="en-GB"/>
        </w:rPr>
      </w:pPr>
      <w:r w:rsidRPr="000E6B94">
        <w:rPr>
          <w:rFonts w:ascii="Arial" w:eastAsia="Times New Roman" w:hAnsi="Arial" w:cs="Arial"/>
          <w:b/>
          <w:bCs/>
          <w:sz w:val="19"/>
          <w:lang w:eastAsia="en-GB"/>
        </w:rPr>
        <w:t>Explanation:</w:t>
      </w:r>
      <w:r w:rsidRPr="000E6B94">
        <w:rPr>
          <w:rFonts w:ascii="Arial" w:eastAsia="Times New Roman" w:hAnsi="Arial" w:cs="Arial"/>
          <w:sz w:val="19"/>
          <w:szCs w:val="19"/>
          <w:lang w:eastAsia="en-GB"/>
        </w:rPr>
        <w:t> == operator checks if two variable refer to the same object. Here a and b</w:t>
      </w:r>
      <w:r w:rsidRPr="000E6B94">
        <w:rPr>
          <w:rFonts w:ascii="Arial" w:eastAsia="Times New Roman" w:hAnsi="Arial" w:cs="Arial"/>
          <w:sz w:val="19"/>
          <w:szCs w:val="19"/>
          <w:lang w:eastAsia="en-GB"/>
        </w:rPr>
        <w:br/>
        <w:t>refers to two different objects. ?: is another form of if else statement that could be read as, condition : if true then do this : else do this.</w:t>
      </w:r>
    </w:p>
    <w:p w:rsidR="00C630F7" w:rsidRDefault="00C630F7" w:rsidP="00C630F7">
      <w:pPr>
        <w:pStyle w:val="HTMLPreformatted"/>
        <w:shd w:val="clear" w:color="auto" w:fill="E0E0E0"/>
        <w:spacing w:after="120"/>
        <w:textAlignment w:val="baseline"/>
        <w:rPr>
          <w:rFonts w:ascii="Consolas" w:hAnsi="Consolas"/>
          <w:sz w:val="18"/>
          <w:szCs w:val="18"/>
        </w:rPr>
      </w:pPr>
      <w:r>
        <w:rPr>
          <w:rFonts w:ascii="Arial" w:hAnsi="Arial" w:cs="Arial"/>
          <w:b/>
          <w:sz w:val="19"/>
          <w:szCs w:val="19"/>
        </w:rPr>
        <w:t>33)</w:t>
      </w:r>
      <w:r w:rsidRPr="00C630F7">
        <w:rPr>
          <w:rFonts w:ascii="Consolas" w:hAnsi="Consolas"/>
          <w:sz w:val="18"/>
          <w:szCs w:val="18"/>
        </w:rPr>
        <w:t xml:space="preserve"> </w:t>
      </w:r>
      <w:r>
        <w:rPr>
          <w:rFonts w:ascii="Consolas" w:hAnsi="Consolas"/>
          <w:sz w:val="18"/>
          <w:szCs w:val="18"/>
        </w:rPr>
        <w:t>Ans: (c)</w:t>
      </w:r>
    </w:p>
    <w:p w:rsidR="00C630F7" w:rsidRDefault="00C630F7" w:rsidP="00C630F7">
      <w:pPr>
        <w:pStyle w:val="NormalWeb"/>
        <w:shd w:val="clear" w:color="auto" w:fill="FFFFFF"/>
        <w:spacing w:before="0" w:beforeAutospacing="0" w:after="0" w:afterAutospacing="0"/>
        <w:textAlignment w:val="baseline"/>
        <w:rPr>
          <w:rFonts w:ascii="Arial" w:hAnsi="Arial" w:cs="Arial"/>
          <w:sz w:val="19"/>
          <w:szCs w:val="19"/>
        </w:rPr>
      </w:pPr>
      <w:r>
        <w:rPr>
          <w:rStyle w:val="Strong"/>
          <w:rFonts w:ascii="Arial" w:hAnsi="Arial" w:cs="Arial"/>
          <w:sz w:val="19"/>
          <w:szCs w:val="19"/>
          <w:bdr w:val="none" w:sz="0" w:space="0" w:color="auto" w:frame="1"/>
        </w:rPr>
        <w:t>Explanation:</w:t>
      </w:r>
      <w:r>
        <w:rPr>
          <w:rFonts w:ascii="Arial" w:hAnsi="Arial" w:cs="Arial"/>
          <w:sz w:val="19"/>
          <w:szCs w:val="19"/>
        </w:rPr>
        <w:t> </w:t>
      </w:r>
      <w:hyperlink r:id="rId15" w:history="1">
        <w:r>
          <w:rPr>
            <w:rStyle w:val="Hyperlink"/>
            <w:rFonts w:ascii="Arial" w:hAnsi="Arial" w:cs="Arial"/>
            <w:color w:val="EC4E20"/>
            <w:sz w:val="19"/>
            <w:szCs w:val="19"/>
            <w:bdr w:val="none" w:sz="0" w:space="0" w:color="auto" w:frame="1"/>
          </w:rPr>
          <w:t>Constructors</w:t>
        </w:r>
      </w:hyperlink>
      <w:r>
        <w:rPr>
          <w:rFonts w:ascii="Arial" w:hAnsi="Arial" w:cs="Arial"/>
          <w:sz w:val="19"/>
          <w:szCs w:val="19"/>
        </w:rPr>
        <w:t> cannot be enclosed in try/catch block.</w:t>
      </w:r>
    </w:p>
    <w:p w:rsidR="00485382" w:rsidRDefault="00485382" w:rsidP="00B71B6E">
      <w:pPr>
        <w:shd w:val="clear" w:color="auto" w:fill="FFFFFF"/>
        <w:spacing w:after="0" w:line="240" w:lineRule="auto"/>
        <w:textAlignment w:val="baseline"/>
        <w:rPr>
          <w:rFonts w:ascii="Arial" w:eastAsia="Times New Roman" w:hAnsi="Arial" w:cs="Arial"/>
          <w:b/>
          <w:sz w:val="19"/>
          <w:szCs w:val="19"/>
          <w:lang w:eastAsia="en-GB"/>
        </w:rPr>
      </w:pPr>
    </w:p>
    <w:p w:rsidR="009C6D3E" w:rsidRPr="00074ED6" w:rsidRDefault="009C6D3E" w:rsidP="009C6D3E">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t>34)</w:t>
      </w:r>
      <w:r w:rsidRPr="009C6D3E">
        <w:rPr>
          <w:rFonts w:ascii="Arial" w:eastAsia="Times New Roman" w:hAnsi="Arial" w:cs="Arial"/>
          <w:b/>
          <w:bCs/>
          <w:sz w:val="19"/>
          <w:lang w:eastAsia="en-GB"/>
        </w:rPr>
        <w:t xml:space="preserve"> </w:t>
      </w:r>
      <w:r w:rsidRPr="00074ED6">
        <w:rPr>
          <w:rFonts w:ascii="Arial" w:eastAsia="Times New Roman" w:hAnsi="Arial" w:cs="Arial"/>
          <w:b/>
          <w:bCs/>
          <w:sz w:val="19"/>
          <w:lang w:eastAsia="en-GB"/>
        </w:rPr>
        <w:t>Ans. (c)</w:t>
      </w:r>
      <w:r w:rsidRPr="00074ED6">
        <w:rPr>
          <w:rFonts w:ascii="Arial" w:eastAsia="Times New Roman" w:hAnsi="Arial" w:cs="Arial"/>
          <w:sz w:val="19"/>
          <w:szCs w:val="19"/>
          <w:lang w:eastAsia="en-GB"/>
        </w:rPr>
        <w:br/>
      </w:r>
      <w:r w:rsidRPr="00074ED6">
        <w:rPr>
          <w:rFonts w:ascii="Arial" w:eastAsia="Times New Roman" w:hAnsi="Arial" w:cs="Arial"/>
          <w:b/>
          <w:bCs/>
          <w:sz w:val="19"/>
          <w:u w:val="single"/>
          <w:lang w:eastAsia="en-GB"/>
        </w:rPr>
        <w:t>Explanation</w:t>
      </w:r>
      <w:r w:rsidRPr="00074ED6">
        <w:rPr>
          <w:rFonts w:ascii="Arial" w:eastAsia="Times New Roman" w:hAnsi="Arial" w:cs="Arial"/>
          <w:b/>
          <w:bCs/>
          <w:sz w:val="19"/>
          <w:lang w:eastAsia="en-GB"/>
        </w:rPr>
        <w:t>:</w:t>
      </w:r>
      <w:r w:rsidRPr="00074ED6">
        <w:rPr>
          <w:rFonts w:ascii="Arial" w:eastAsia="Times New Roman" w:hAnsi="Arial" w:cs="Arial"/>
          <w:sz w:val="19"/>
          <w:szCs w:val="19"/>
          <w:lang w:eastAsia="en-GB"/>
        </w:rPr>
        <w:t> Priority queue always outputs the minimum element from the queue when remove() method is called, no matter what the sequence of input is.</w:t>
      </w:r>
    </w:p>
    <w:p w:rsidR="009C6D3E" w:rsidRDefault="009C6D3E" w:rsidP="009C6D3E">
      <w:pPr>
        <w:pStyle w:val="NormalWeb"/>
        <w:shd w:val="clear" w:color="auto" w:fill="FFFFFF"/>
        <w:spacing w:before="0" w:beforeAutospacing="0" w:after="0" w:afterAutospacing="0"/>
        <w:textAlignment w:val="baseline"/>
        <w:rPr>
          <w:rFonts w:ascii="Arial" w:hAnsi="Arial" w:cs="Arial"/>
          <w:b/>
          <w:sz w:val="19"/>
          <w:szCs w:val="19"/>
        </w:rPr>
      </w:pPr>
      <w:r w:rsidRPr="00074ED6">
        <w:rPr>
          <w:rFonts w:ascii="Arial" w:hAnsi="Arial" w:cs="Arial"/>
          <w:b/>
          <w:sz w:val="19"/>
          <w:szCs w:val="19"/>
        </w:rPr>
        <w:t>Here priority is similar to ranking, the lower the value, the better it is</w:t>
      </w:r>
      <w:r>
        <w:rPr>
          <w:rFonts w:ascii="Arial" w:hAnsi="Arial" w:cs="Arial"/>
          <w:b/>
          <w:sz w:val="19"/>
          <w:szCs w:val="19"/>
        </w:rPr>
        <w:t>.</w:t>
      </w:r>
    </w:p>
    <w:p w:rsidR="009C6D3E" w:rsidRDefault="009C6D3E" w:rsidP="009C6D3E">
      <w:pPr>
        <w:pStyle w:val="NormalWeb"/>
        <w:shd w:val="clear" w:color="auto" w:fill="FFFFFF"/>
        <w:spacing w:before="0" w:beforeAutospacing="0" w:after="0" w:afterAutospacing="0"/>
        <w:textAlignment w:val="baseline"/>
        <w:rPr>
          <w:rFonts w:ascii="Arial" w:hAnsi="Arial" w:cs="Arial"/>
          <w:b/>
          <w:sz w:val="19"/>
          <w:szCs w:val="19"/>
        </w:rPr>
      </w:pPr>
    </w:p>
    <w:p w:rsidR="009C6D3E" w:rsidRPr="0065642A" w:rsidRDefault="009C6D3E" w:rsidP="009C6D3E">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t>35)</w:t>
      </w:r>
      <w:r w:rsidRPr="009C6D3E">
        <w:rPr>
          <w:rFonts w:ascii="Arial" w:eastAsia="Times New Roman" w:hAnsi="Arial" w:cs="Arial"/>
          <w:b/>
          <w:bCs/>
          <w:sz w:val="19"/>
          <w:lang w:eastAsia="en-GB"/>
        </w:rPr>
        <w:t xml:space="preserve"> </w:t>
      </w:r>
      <w:r w:rsidRPr="0065642A">
        <w:rPr>
          <w:rFonts w:ascii="Arial" w:eastAsia="Times New Roman" w:hAnsi="Arial" w:cs="Arial"/>
          <w:b/>
          <w:bCs/>
          <w:sz w:val="19"/>
          <w:lang w:eastAsia="en-GB"/>
        </w:rPr>
        <w:t>Ans. (c)</w:t>
      </w:r>
      <w:r w:rsidRPr="0065642A">
        <w:rPr>
          <w:rFonts w:ascii="Arial" w:eastAsia="Times New Roman" w:hAnsi="Arial" w:cs="Arial"/>
          <w:sz w:val="19"/>
          <w:szCs w:val="19"/>
          <w:lang w:eastAsia="en-GB"/>
        </w:rPr>
        <w:br/>
      </w:r>
      <w:r w:rsidRPr="0065642A">
        <w:rPr>
          <w:rFonts w:ascii="Arial" w:eastAsia="Times New Roman" w:hAnsi="Arial" w:cs="Arial"/>
          <w:b/>
          <w:bCs/>
          <w:sz w:val="19"/>
          <w:u w:val="single"/>
          <w:lang w:eastAsia="en-GB"/>
        </w:rPr>
        <w:t>Explanation</w:t>
      </w:r>
      <w:r w:rsidRPr="0065642A">
        <w:rPr>
          <w:rFonts w:ascii="Arial" w:eastAsia="Times New Roman" w:hAnsi="Arial" w:cs="Arial"/>
          <w:b/>
          <w:bCs/>
          <w:sz w:val="19"/>
          <w:lang w:eastAsia="en-GB"/>
        </w:rPr>
        <w:t>:</w:t>
      </w:r>
      <w:r w:rsidRPr="0065642A">
        <w:rPr>
          <w:rFonts w:ascii="Arial" w:eastAsia="Times New Roman" w:hAnsi="Arial" w:cs="Arial"/>
          <w:sz w:val="19"/>
          <w:szCs w:val="19"/>
          <w:lang w:eastAsia="en-GB"/>
        </w:rPr>
        <w:t> A TreeSet sorts the data in ascending order that is inserted in it. Therefore, the output string contains all the strings arranged in ascending order. A TreeSet does not contain any duplicate element as it is a set. So in the output, there is just a single occurance of string ‘Geeks’.</w:t>
      </w:r>
    </w:p>
    <w:p w:rsidR="009C6D3E" w:rsidRDefault="009C6D3E" w:rsidP="009C6D3E">
      <w:pPr>
        <w:pStyle w:val="NormalWeb"/>
        <w:shd w:val="clear" w:color="auto" w:fill="FFFFFF"/>
        <w:spacing w:before="0" w:beforeAutospacing="0" w:after="0" w:afterAutospacing="0"/>
        <w:textAlignment w:val="baseline"/>
        <w:rPr>
          <w:rFonts w:ascii="Arial" w:hAnsi="Arial" w:cs="Arial"/>
          <w:b/>
          <w:sz w:val="19"/>
          <w:szCs w:val="19"/>
        </w:rPr>
      </w:pPr>
    </w:p>
    <w:p w:rsidR="00342959" w:rsidRDefault="00342959" w:rsidP="00342959">
      <w:pPr>
        <w:shd w:val="clear" w:color="auto" w:fill="FFFFFF"/>
        <w:spacing w:after="0" w:line="240" w:lineRule="auto"/>
        <w:textAlignment w:val="baseline"/>
        <w:rPr>
          <w:rFonts w:ascii="Arial" w:eastAsia="Times New Roman" w:hAnsi="Arial" w:cs="Arial"/>
          <w:sz w:val="19"/>
          <w:szCs w:val="19"/>
          <w:lang w:eastAsia="en-GB"/>
        </w:rPr>
      </w:pPr>
      <w:r>
        <w:rPr>
          <w:rFonts w:ascii="Arial" w:eastAsia="Times New Roman" w:hAnsi="Arial" w:cs="Arial"/>
          <w:b/>
          <w:sz w:val="19"/>
          <w:szCs w:val="19"/>
          <w:lang w:eastAsia="en-GB"/>
        </w:rPr>
        <w:lastRenderedPageBreak/>
        <w:t>36)</w:t>
      </w:r>
      <w:r w:rsidRPr="00342959">
        <w:rPr>
          <w:rFonts w:ascii="Arial" w:eastAsia="Times New Roman" w:hAnsi="Arial" w:cs="Arial"/>
          <w:b/>
          <w:bCs/>
          <w:sz w:val="19"/>
          <w:lang w:eastAsia="en-GB"/>
        </w:rPr>
        <w:t xml:space="preserve"> </w:t>
      </w:r>
      <w:r w:rsidRPr="0065642A">
        <w:rPr>
          <w:rFonts w:ascii="Arial" w:eastAsia="Times New Roman" w:hAnsi="Arial" w:cs="Arial"/>
          <w:b/>
          <w:bCs/>
          <w:sz w:val="19"/>
          <w:lang w:eastAsia="en-GB"/>
        </w:rPr>
        <w:t>Ans. (d)</w:t>
      </w:r>
      <w:r w:rsidRPr="0065642A">
        <w:rPr>
          <w:rFonts w:ascii="Arial" w:eastAsia="Times New Roman" w:hAnsi="Arial" w:cs="Arial"/>
          <w:sz w:val="19"/>
          <w:szCs w:val="19"/>
          <w:lang w:eastAsia="en-GB"/>
        </w:rPr>
        <w:br/>
      </w:r>
      <w:r w:rsidRPr="0065642A">
        <w:rPr>
          <w:rFonts w:ascii="Arial" w:eastAsia="Times New Roman" w:hAnsi="Arial" w:cs="Arial"/>
          <w:b/>
          <w:bCs/>
          <w:sz w:val="19"/>
          <w:u w:val="single"/>
          <w:lang w:eastAsia="en-GB"/>
        </w:rPr>
        <w:t>Explanation</w:t>
      </w:r>
      <w:r w:rsidRPr="0065642A">
        <w:rPr>
          <w:rFonts w:ascii="Arial" w:eastAsia="Times New Roman" w:hAnsi="Arial" w:cs="Arial"/>
          <w:b/>
          <w:bCs/>
          <w:sz w:val="19"/>
          <w:lang w:eastAsia="en-GB"/>
        </w:rPr>
        <w:t>:</w:t>
      </w:r>
      <w:r w:rsidRPr="0065642A">
        <w:rPr>
          <w:rFonts w:ascii="Arial" w:eastAsia="Times New Roman" w:hAnsi="Arial" w:cs="Arial"/>
          <w:sz w:val="19"/>
          <w:szCs w:val="19"/>
          <w:lang w:eastAsia="en-GB"/>
        </w:rPr>
        <w:t> list1.removeAll(list2) function deletes all the occurance of string in list2 from list1. Here, the string ‘Geeks’ appears in list2, so all the nodes of linked list in list1 that contains ‘Geeks’ as its data is removed from list1</w:t>
      </w:r>
    </w:p>
    <w:p w:rsidR="00CE7CE8" w:rsidRPr="0065642A" w:rsidRDefault="00CE7CE8" w:rsidP="00342959">
      <w:pPr>
        <w:shd w:val="clear" w:color="auto" w:fill="FFFFFF"/>
        <w:spacing w:after="0" w:line="240" w:lineRule="auto"/>
        <w:textAlignment w:val="baseline"/>
        <w:rPr>
          <w:rFonts w:ascii="Arial" w:eastAsia="Times New Roman" w:hAnsi="Arial" w:cs="Arial"/>
          <w:sz w:val="19"/>
          <w:szCs w:val="19"/>
          <w:lang w:eastAsia="en-GB"/>
        </w:rPr>
      </w:pPr>
    </w:p>
    <w:p w:rsidR="009C6D3E" w:rsidRPr="00B71B6E" w:rsidRDefault="00CE7CE8" w:rsidP="00B71B6E">
      <w:pPr>
        <w:shd w:val="clear" w:color="auto" w:fill="FFFFFF"/>
        <w:spacing w:after="0" w:line="240" w:lineRule="auto"/>
        <w:textAlignment w:val="baseline"/>
        <w:rPr>
          <w:rFonts w:ascii="Arial" w:eastAsia="Times New Roman" w:hAnsi="Arial" w:cs="Arial"/>
          <w:b/>
          <w:sz w:val="19"/>
          <w:szCs w:val="19"/>
          <w:lang w:eastAsia="en-GB"/>
        </w:rPr>
      </w:pPr>
      <w:r>
        <w:rPr>
          <w:rFonts w:ascii="Arial" w:eastAsia="Times New Roman" w:hAnsi="Arial" w:cs="Arial"/>
          <w:b/>
          <w:sz w:val="19"/>
          <w:szCs w:val="19"/>
          <w:lang w:eastAsia="en-GB"/>
        </w:rPr>
        <w:t>37)</w:t>
      </w:r>
      <w:r w:rsidRPr="00CE7CE8">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(d)</w:t>
      </w:r>
      <w:r>
        <w:rPr>
          <w:rFonts w:ascii="Arial" w:hAnsi="Arial" w:cs="Arial"/>
          <w:sz w:val="19"/>
          <w:szCs w:val="19"/>
        </w:rPr>
        <w:br/>
      </w:r>
      <w:r>
        <w:rPr>
          <w:rStyle w:val="Strong"/>
          <w:rFonts w:ascii="Arial" w:hAnsi="Arial" w:cs="Arial"/>
          <w:sz w:val="19"/>
          <w:szCs w:val="19"/>
          <w:u w:val="single"/>
          <w:bdr w:val="none" w:sz="0" w:space="0" w:color="auto" w:frame="1"/>
          <w:shd w:val="clear" w:color="auto" w:fill="FFFFFF"/>
        </w:rPr>
        <w:t>Explanation</w:t>
      </w:r>
      <w:r>
        <w:rPr>
          <w:rStyle w:val="Strong"/>
          <w:rFonts w:ascii="Arial" w:hAnsi="Arial" w:cs="Arial"/>
          <w:sz w:val="19"/>
          <w:szCs w:val="19"/>
          <w:bdr w:val="none" w:sz="0" w:space="0" w:color="auto" w:frame="1"/>
          <w:shd w:val="clear" w:color="auto" w:fill="FFFFFF"/>
        </w:rPr>
        <w:t>:</w:t>
      </w:r>
      <w:r>
        <w:rPr>
          <w:rFonts w:ascii="Arial" w:hAnsi="Arial" w:cs="Arial"/>
          <w:sz w:val="19"/>
          <w:szCs w:val="19"/>
          <w:shd w:val="clear" w:color="auto" w:fill="FFFFFF"/>
        </w:rPr>
        <w:t> An iterator made for iterating over Integer cannot be used to iterate over String data type. Corrected program : </w:t>
      </w:r>
      <w:hyperlink r:id="rId16" w:history="1">
        <w:r>
          <w:rPr>
            <w:rStyle w:val="Hyperlink"/>
            <w:rFonts w:ascii="Arial" w:hAnsi="Arial" w:cs="Arial"/>
            <w:color w:val="EC4E20"/>
            <w:sz w:val="19"/>
            <w:szCs w:val="19"/>
            <w:bdr w:val="none" w:sz="0" w:space="0" w:color="auto" w:frame="1"/>
            <w:shd w:val="clear" w:color="auto" w:fill="FFFFFF"/>
          </w:rPr>
          <w:t>https://ide.geeksforgeeks.org/DgeN0P</w:t>
        </w:r>
      </w:hyperlink>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300076" w:rsidRDefault="00300076" w:rsidP="0079239F">
      <w:pPr>
        <w:shd w:val="clear" w:color="auto" w:fill="FFFFFF"/>
        <w:spacing w:after="0" w:line="240" w:lineRule="auto"/>
        <w:textAlignment w:val="baseline"/>
        <w:rPr>
          <w:rFonts w:ascii="Arial" w:eastAsia="Times New Roman" w:hAnsi="Arial" w:cs="Arial"/>
          <w:sz w:val="19"/>
          <w:szCs w:val="19"/>
          <w:lang w:eastAsia="en-GB"/>
        </w:rPr>
      </w:pPr>
      <w:r w:rsidRPr="00300076">
        <w:rPr>
          <w:rFonts w:ascii="Arial" w:eastAsia="Times New Roman" w:hAnsi="Arial" w:cs="Arial"/>
          <w:b/>
          <w:sz w:val="19"/>
          <w:szCs w:val="19"/>
          <w:lang w:eastAsia="en-GB"/>
        </w:rPr>
        <w:t>38)</w:t>
      </w:r>
      <w:r w:rsidRPr="00300076">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(a)</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A </w:t>
      </w:r>
      <w:hyperlink r:id="rId17" w:history="1">
        <w:r>
          <w:rPr>
            <w:rStyle w:val="Hyperlink"/>
            <w:rFonts w:ascii="Arial" w:hAnsi="Arial" w:cs="Arial"/>
            <w:color w:val="EC4E20"/>
            <w:sz w:val="19"/>
            <w:szCs w:val="19"/>
            <w:bdr w:val="none" w:sz="0" w:space="0" w:color="auto" w:frame="1"/>
            <w:shd w:val="clear" w:color="auto" w:fill="FFFFFF"/>
          </w:rPr>
          <w:t>private constructor</w:t>
        </w:r>
      </w:hyperlink>
      <w:r>
        <w:rPr>
          <w:rFonts w:ascii="Arial" w:hAnsi="Arial" w:cs="Arial"/>
          <w:sz w:val="19"/>
          <w:szCs w:val="19"/>
          <w:shd w:val="clear" w:color="auto" w:fill="FFFFFF"/>
        </w:rPr>
        <w:t> cannot be used to initialize an object outside the class that it is defined within because it is no longer visible to the external class.</w:t>
      </w:r>
    </w:p>
    <w:p w:rsidR="0079239F" w:rsidRDefault="0079239F" w:rsidP="0079239F">
      <w:pPr>
        <w:pStyle w:val="NormalWeb"/>
        <w:shd w:val="clear" w:color="auto" w:fill="FFFFFF"/>
        <w:spacing w:before="0" w:beforeAutospacing="0" w:after="0" w:afterAutospacing="0"/>
        <w:ind w:left="432"/>
        <w:textAlignment w:val="baseline"/>
        <w:rPr>
          <w:rFonts w:ascii="Arial" w:hAnsi="Arial" w:cs="Arial"/>
          <w:sz w:val="19"/>
          <w:szCs w:val="19"/>
        </w:rPr>
      </w:pPr>
    </w:p>
    <w:p w:rsidR="0079239F" w:rsidRDefault="00300076" w:rsidP="00300076">
      <w:pPr>
        <w:pStyle w:val="NormalWeb"/>
        <w:shd w:val="clear" w:color="auto" w:fill="FFFFFF"/>
        <w:spacing w:before="0" w:beforeAutospacing="0" w:after="0" w:afterAutospacing="0"/>
        <w:textAlignment w:val="baseline"/>
        <w:rPr>
          <w:rStyle w:val="Strong"/>
          <w:rFonts w:ascii="Arial" w:hAnsi="Arial" w:cs="Arial"/>
          <w:sz w:val="19"/>
          <w:szCs w:val="19"/>
          <w:bdr w:val="none" w:sz="0" w:space="0" w:color="auto" w:frame="1"/>
        </w:rPr>
      </w:pPr>
      <w:r>
        <w:rPr>
          <w:rStyle w:val="Strong"/>
          <w:rFonts w:ascii="Arial" w:hAnsi="Arial" w:cs="Arial"/>
          <w:sz w:val="19"/>
          <w:szCs w:val="19"/>
          <w:bdr w:val="none" w:sz="0" w:space="0" w:color="auto" w:frame="1"/>
        </w:rPr>
        <w:t>39)</w:t>
      </w:r>
      <w:r w:rsidRPr="00300076">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(c)</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A constructor cannot be enclosed inside a try/catch block.</w:t>
      </w:r>
    </w:p>
    <w:p w:rsidR="0079239F" w:rsidRDefault="0079239F" w:rsidP="0079239F">
      <w:pPr>
        <w:shd w:val="clear" w:color="auto" w:fill="FFFFFF"/>
        <w:spacing w:after="0" w:line="240" w:lineRule="auto"/>
        <w:textAlignment w:val="baseline"/>
        <w:rPr>
          <w:rFonts w:ascii="Arial" w:eastAsia="Times New Roman" w:hAnsi="Arial" w:cs="Arial"/>
          <w:sz w:val="19"/>
          <w:szCs w:val="19"/>
          <w:lang w:eastAsia="en-GB"/>
        </w:rPr>
      </w:pPr>
    </w:p>
    <w:p w:rsidR="00CC3E60" w:rsidRDefault="00CC3E60" w:rsidP="0079239F">
      <w:pPr>
        <w:shd w:val="clear" w:color="auto" w:fill="FFFFFF"/>
        <w:spacing w:after="0" w:line="240" w:lineRule="auto"/>
        <w:textAlignment w:val="baseline"/>
        <w:rPr>
          <w:rFonts w:ascii="Arial" w:hAnsi="Arial" w:cs="Arial"/>
          <w:sz w:val="19"/>
          <w:szCs w:val="19"/>
          <w:shd w:val="clear" w:color="auto" w:fill="FFFFFF"/>
        </w:rPr>
      </w:pPr>
      <w:r w:rsidRPr="00CC3E60">
        <w:rPr>
          <w:rFonts w:ascii="Arial" w:eastAsia="Times New Roman" w:hAnsi="Arial" w:cs="Arial"/>
          <w:b/>
          <w:sz w:val="19"/>
          <w:szCs w:val="19"/>
          <w:lang w:eastAsia="en-GB"/>
        </w:rPr>
        <w:t>40)</w:t>
      </w:r>
      <w:r w:rsidRPr="00CC3E60">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(a)</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When a constructor is marked as private, the only way to create a new object of that class from some external class is using a method that creates a new object, as defined above in the program. The method create() is responsible for creation of Temp object from some other external class. Once the object is created, its method can be invoked from the class in which the object is created.</w:t>
      </w:r>
    </w:p>
    <w:p w:rsidR="0095462D" w:rsidRDefault="0095462D" w:rsidP="0079239F">
      <w:pPr>
        <w:shd w:val="clear" w:color="auto" w:fill="FFFFFF"/>
        <w:spacing w:after="0" w:line="240" w:lineRule="auto"/>
        <w:textAlignment w:val="baseline"/>
        <w:rPr>
          <w:rFonts w:ascii="Arial" w:hAnsi="Arial" w:cs="Arial"/>
          <w:sz w:val="19"/>
          <w:szCs w:val="19"/>
          <w:shd w:val="clear" w:color="auto" w:fill="FFFFFF"/>
        </w:rPr>
      </w:pPr>
    </w:p>
    <w:p w:rsidR="0095462D" w:rsidRDefault="0095462D" w:rsidP="0079239F">
      <w:pPr>
        <w:shd w:val="clear" w:color="auto" w:fill="FFFFFF"/>
        <w:spacing w:after="0" w:line="240" w:lineRule="auto"/>
        <w:textAlignment w:val="baseline"/>
        <w:rPr>
          <w:rFonts w:ascii="Arial" w:hAnsi="Arial" w:cs="Arial"/>
          <w:sz w:val="19"/>
          <w:szCs w:val="19"/>
          <w:shd w:val="clear" w:color="auto" w:fill="FFFFFF"/>
        </w:rPr>
      </w:pPr>
      <w:r w:rsidRPr="0095462D">
        <w:rPr>
          <w:rFonts w:ascii="Arial" w:hAnsi="Arial" w:cs="Arial"/>
          <w:b/>
          <w:sz w:val="19"/>
          <w:szCs w:val="19"/>
          <w:shd w:val="clear" w:color="auto" w:fill="FFFFFF"/>
        </w:rPr>
        <w:t>41)</w:t>
      </w:r>
      <w:r w:rsidRPr="0095462D">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(a)</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hyperlink r:id="rId18" w:history="1">
        <w:r>
          <w:rPr>
            <w:rStyle w:val="Hyperlink"/>
            <w:rFonts w:ascii="Arial" w:hAnsi="Arial" w:cs="Arial"/>
            <w:color w:val="EC4E20"/>
            <w:sz w:val="19"/>
            <w:szCs w:val="19"/>
            <w:bdr w:val="none" w:sz="0" w:space="0" w:color="auto" w:frame="1"/>
            <w:shd w:val="clear" w:color="auto" w:fill="FFFFFF"/>
          </w:rPr>
          <w:t>Constructors can be chained</w:t>
        </w:r>
      </w:hyperlink>
      <w:r>
        <w:rPr>
          <w:rFonts w:ascii="Arial" w:hAnsi="Arial" w:cs="Arial"/>
          <w:sz w:val="19"/>
          <w:szCs w:val="19"/>
          <w:shd w:val="clear" w:color="auto" w:fill="FFFFFF"/>
        </w:rPr>
        <w:t> and overloaded. When Test() is called, it creates another Test object calling the constructor Test(int temp).</w:t>
      </w:r>
    </w:p>
    <w:p w:rsidR="00545246" w:rsidRDefault="00545246" w:rsidP="0079239F">
      <w:pPr>
        <w:shd w:val="clear" w:color="auto" w:fill="FFFFFF"/>
        <w:spacing w:after="0" w:line="240" w:lineRule="auto"/>
        <w:textAlignment w:val="baseline"/>
        <w:rPr>
          <w:rFonts w:ascii="Arial" w:hAnsi="Arial" w:cs="Arial"/>
          <w:sz w:val="19"/>
          <w:szCs w:val="19"/>
          <w:shd w:val="clear" w:color="auto" w:fill="FFFFFF"/>
        </w:rPr>
      </w:pPr>
    </w:p>
    <w:p w:rsidR="00545246" w:rsidRDefault="00545246" w:rsidP="0079239F">
      <w:pPr>
        <w:shd w:val="clear" w:color="auto" w:fill="FFFFFF"/>
        <w:spacing w:after="0" w:line="240" w:lineRule="auto"/>
        <w:textAlignment w:val="baseline"/>
        <w:rPr>
          <w:rFonts w:ascii="Arial" w:hAnsi="Arial" w:cs="Arial"/>
          <w:sz w:val="19"/>
          <w:szCs w:val="19"/>
          <w:shd w:val="clear" w:color="auto" w:fill="FFFFFF"/>
        </w:rPr>
      </w:pPr>
      <w:r w:rsidRPr="00545246">
        <w:rPr>
          <w:rFonts w:ascii="Arial" w:hAnsi="Arial" w:cs="Arial"/>
          <w:b/>
          <w:sz w:val="19"/>
          <w:szCs w:val="19"/>
          <w:shd w:val="clear" w:color="auto" w:fill="FFFFFF"/>
        </w:rPr>
        <w:t>42)</w:t>
      </w:r>
      <w:r w:rsidRPr="00545246">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(c)</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Constructor call to super class must be the first statement in the constructor of the Derived class.</w:t>
      </w:r>
    </w:p>
    <w:p w:rsidR="007E2E49" w:rsidRDefault="007E2E49" w:rsidP="0079239F">
      <w:pPr>
        <w:shd w:val="clear" w:color="auto" w:fill="FFFFFF"/>
        <w:spacing w:after="0" w:line="240" w:lineRule="auto"/>
        <w:textAlignment w:val="baseline"/>
        <w:rPr>
          <w:rFonts w:ascii="Arial" w:hAnsi="Arial" w:cs="Arial"/>
          <w:sz w:val="19"/>
          <w:szCs w:val="19"/>
          <w:shd w:val="clear" w:color="auto" w:fill="FFFFFF"/>
        </w:rPr>
      </w:pPr>
    </w:p>
    <w:p w:rsidR="007E2E49" w:rsidRDefault="007E2E49" w:rsidP="0079239F">
      <w:pPr>
        <w:shd w:val="clear" w:color="auto" w:fill="FFFFFF"/>
        <w:spacing w:after="0" w:line="240" w:lineRule="auto"/>
        <w:textAlignment w:val="baseline"/>
        <w:rPr>
          <w:rFonts w:ascii="Arial" w:hAnsi="Arial" w:cs="Arial"/>
          <w:sz w:val="19"/>
          <w:szCs w:val="19"/>
          <w:shd w:val="clear" w:color="auto" w:fill="FFFFFF"/>
        </w:rPr>
      </w:pPr>
      <w:r w:rsidRPr="007E2E49">
        <w:rPr>
          <w:rFonts w:ascii="Arial" w:hAnsi="Arial" w:cs="Arial"/>
          <w:b/>
          <w:sz w:val="19"/>
          <w:szCs w:val="19"/>
          <w:shd w:val="clear" w:color="auto" w:fill="FFFFFF"/>
        </w:rPr>
        <w:t>43)</w:t>
      </w:r>
      <w:r w:rsidRPr="007E2E49">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(d)</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static inner classes cannot access non-static fields of the outer class.</w:t>
      </w:r>
    </w:p>
    <w:p w:rsidR="007E2E49" w:rsidRPr="007E2E49" w:rsidRDefault="007E2E49" w:rsidP="0079239F">
      <w:pPr>
        <w:shd w:val="clear" w:color="auto" w:fill="FFFFFF"/>
        <w:spacing w:after="0" w:line="240" w:lineRule="auto"/>
        <w:textAlignment w:val="baseline"/>
        <w:rPr>
          <w:rFonts w:ascii="Arial" w:hAnsi="Arial" w:cs="Arial"/>
          <w:b/>
          <w:sz w:val="19"/>
          <w:szCs w:val="19"/>
          <w:shd w:val="clear" w:color="auto" w:fill="FFFFFF"/>
        </w:rPr>
      </w:pPr>
    </w:p>
    <w:p w:rsidR="007E2E49" w:rsidRDefault="007E2E49" w:rsidP="0079239F">
      <w:pPr>
        <w:shd w:val="clear" w:color="auto" w:fill="FFFFFF"/>
        <w:spacing w:after="0" w:line="240" w:lineRule="auto"/>
        <w:textAlignment w:val="baseline"/>
        <w:rPr>
          <w:rFonts w:ascii="Arial" w:hAnsi="Arial" w:cs="Arial"/>
          <w:sz w:val="19"/>
          <w:szCs w:val="19"/>
          <w:shd w:val="clear" w:color="auto" w:fill="FFFFFF"/>
        </w:rPr>
      </w:pPr>
      <w:r w:rsidRPr="007E2E49">
        <w:rPr>
          <w:rFonts w:ascii="Arial" w:hAnsi="Arial" w:cs="Arial"/>
          <w:b/>
          <w:sz w:val="19"/>
          <w:szCs w:val="19"/>
          <w:shd w:val="clear" w:color="auto" w:fill="FFFFFF"/>
        </w:rPr>
        <w:t>44)</w:t>
      </w:r>
      <w:r w:rsidRPr="007E2E49">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(c)</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LocalClass() method defines a local inner class. This method creates an object of class Inner and return the value of the variable data that resides within it.</w:t>
      </w:r>
    </w:p>
    <w:p w:rsidR="008F500B" w:rsidRDefault="008F500B" w:rsidP="0079239F">
      <w:pPr>
        <w:shd w:val="clear" w:color="auto" w:fill="FFFFFF"/>
        <w:spacing w:after="0" w:line="240" w:lineRule="auto"/>
        <w:textAlignment w:val="baseline"/>
        <w:rPr>
          <w:rFonts w:ascii="Arial" w:hAnsi="Arial" w:cs="Arial"/>
          <w:sz w:val="19"/>
          <w:szCs w:val="19"/>
          <w:shd w:val="clear" w:color="auto" w:fill="FFFFFF"/>
        </w:rPr>
      </w:pPr>
    </w:p>
    <w:p w:rsidR="008F500B" w:rsidRDefault="008F500B" w:rsidP="0079239F">
      <w:pPr>
        <w:shd w:val="clear" w:color="auto" w:fill="FFFFFF"/>
        <w:spacing w:after="0" w:line="240" w:lineRule="auto"/>
        <w:textAlignment w:val="baseline"/>
        <w:rPr>
          <w:rFonts w:ascii="Arial" w:eastAsia="Times New Roman" w:hAnsi="Arial" w:cs="Arial"/>
          <w:sz w:val="19"/>
          <w:szCs w:val="19"/>
          <w:lang w:eastAsia="en-GB"/>
        </w:rPr>
      </w:pPr>
      <w:r w:rsidRPr="008F500B">
        <w:rPr>
          <w:rFonts w:ascii="Arial" w:hAnsi="Arial" w:cs="Arial"/>
          <w:b/>
          <w:sz w:val="19"/>
          <w:szCs w:val="19"/>
          <w:shd w:val="clear" w:color="auto" w:fill="FFFFFF"/>
        </w:rPr>
        <w:t>45)</w:t>
      </w:r>
      <w:r w:rsidRPr="008F500B">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(b)</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the method getData() is undefined in Anonymous class which causes the compilation error.</w:t>
      </w:r>
    </w:p>
    <w:p w:rsidR="00A206B3" w:rsidRPr="00A206B3" w:rsidRDefault="00A206B3" w:rsidP="00A206B3">
      <w:pPr>
        <w:shd w:val="clear" w:color="auto" w:fill="FFFFFF"/>
        <w:spacing w:after="0" w:line="240" w:lineRule="auto"/>
        <w:textAlignment w:val="baseline"/>
        <w:rPr>
          <w:rFonts w:ascii="Arial" w:eastAsia="Times New Roman" w:hAnsi="Arial" w:cs="Arial"/>
          <w:sz w:val="19"/>
          <w:szCs w:val="19"/>
          <w:lang w:eastAsia="en-GB"/>
        </w:rPr>
      </w:pPr>
    </w:p>
    <w:p w:rsidR="00A206B3" w:rsidRDefault="009F6DC3" w:rsidP="007D34F7">
      <w:pPr>
        <w:shd w:val="clear" w:color="auto" w:fill="FFFFFF"/>
        <w:spacing w:after="0" w:line="240" w:lineRule="auto"/>
        <w:textAlignment w:val="baseline"/>
      </w:pPr>
      <w:r w:rsidRPr="009F6DC3">
        <w:rPr>
          <w:rFonts w:ascii="Arial" w:eastAsia="Times New Roman" w:hAnsi="Arial" w:cs="Arial"/>
          <w:b/>
          <w:sz w:val="19"/>
          <w:szCs w:val="19"/>
          <w:lang w:eastAsia="en-GB"/>
        </w:rPr>
        <w:t>46)</w:t>
      </w:r>
      <w:r w:rsidRPr="009F6DC3">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(b)</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w:t>
      </w:r>
      <w:r>
        <w:rPr>
          <w:rFonts w:ascii="Arial" w:hAnsi="Arial" w:cs="Arial"/>
          <w:sz w:val="19"/>
          <w:szCs w:val="19"/>
          <w:shd w:val="clear" w:color="auto" w:fill="FFFFFF"/>
        </w:rPr>
        <w:t> Inner class defined above though, have access to the private variable data of the Outer class, but declaring a variable data inside an inner class makes it specific to the Inner class with no conflicts in term of variable declaration. For more see </w:t>
      </w:r>
      <w:hyperlink r:id="rId19" w:anchor="shadowing-and-local-classes" w:history="1">
        <w:r>
          <w:rPr>
            <w:rStyle w:val="Hyperlink"/>
            <w:rFonts w:ascii="Arial" w:hAnsi="Arial" w:cs="Arial"/>
            <w:color w:val="EC4E20"/>
            <w:sz w:val="19"/>
            <w:szCs w:val="19"/>
            <w:bdr w:val="none" w:sz="0" w:space="0" w:color="auto" w:frame="1"/>
            <w:shd w:val="clear" w:color="auto" w:fill="FFFFFF"/>
          </w:rPr>
          <w:t>Shadowing</w:t>
        </w:r>
      </w:hyperlink>
    </w:p>
    <w:p w:rsidR="00276A0F" w:rsidRDefault="00276A0F" w:rsidP="007D34F7">
      <w:pPr>
        <w:shd w:val="clear" w:color="auto" w:fill="FFFFFF"/>
        <w:spacing w:after="0" w:line="240" w:lineRule="auto"/>
        <w:textAlignment w:val="baseline"/>
      </w:pPr>
    </w:p>
    <w:p w:rsidR="00276A0F" w:rsidRDefault="00276A0F" w:rsidP="007D34F7">
      <w:pPr>
        <w:shd w:val="clear" w:color="auto" w:fill="FFFFFF"/>
        <w:spacing w:after="0" w:line="240" w:lineRule="auto"/>
        <w:textAlignment w:val="baseline"/>
        <w:rPr>
          <w:rFonts w:ascii="Arial" w:hAnsi="Arial" w:cs="Arial"/>
          <w:sz w:val="19"/>
          <w:szCs w:val="19"/>
          <w:shd w:val="clear" w:color="auto" w:fill="FFFFFF"/>
        </w:rPr>
      </w:pPr>
      <w:r w:rsidRPr="00276A0F">
        <w:rPr>
          <w:b/>
        </w:rPr>
        <w:t>47)</w:t>
      </w:r>
      <w:r w:rsidRPr="00276A0F">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(a)</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hyperlink r:id="rId20" w:history="1">
        <w:r>
          <w:rPr>
            <w:rStyle w:val="Hyperlink"/>
            <w:rFonts w:ascii="Arial" w:hAnsi="Arial" w:cs="Arial"/>
            <w:color w:val="EC4E20"/>
            <w:sz w:val="19"/>
            <w:szCs w:val="19"/>
            <w:bdr w:val="none" w:sz="0" w:space="0" w:color="auto" w:frame="1"/>
            <w:shd w:val="clear" w:color="auto" w:fill="FFFFFF"/>
          </w:rPr>
          <w:t>Nested Interfaces</w:t>
        </w:r>
      </w:hyperlink>
      <w:r>
        <w:rPr>
          <w:rFonts w:ascii="Arial" w:hAnsi="Arial" w:cs="Arial"/>
          <w:sz w:val="19"/>
          <w:szCs w:val="19"/>
          <w:shd w:val="clear" w:color="auto" w:fill="FFFFFF"/>
        </w:rPr>
        <w:t> are defined in java. As both the interfaces has declaration of InnerMethod(), implementing it once works for both the InnerInterface and OuterInterface.</w:t>
      </w:r>
    </w:p>
    <w:p w:rsidR="00DD5190" w:rsidRDefault="00DD5190" w:rsidP="007D34F7">
      <w:pPr>
        <w:shd w:val="clear" w:color="auto" w:fill="FFFFFF"/>
        <w:spacing w:after="0" w:line="240" w:lineRule="auto"/>
        <w:textAlignment w:val="baseline"/>
        <w:rPr>
          <w:rFonts w:ascii="Arial" w:hAnsi="Arial" w:cs="Arial"/>
          <w:sz w:val="19"/>
          <w:szCs w:val="19"/>
          <w:shd w:val="clear" w:color="auto" w:fill="FFFFFF"/>
        </w:rPr>
      </w:pPr>
    </w:p>
    <w:p w:rsidR="00DD5190" w:rsidRDefault="00DD5190" w:rsidP="007D34F7">
      <w:pPr>
        <w:shd w:val="clear" w:color="auto" w:fill="FFFFFF"/>
        <w:spacing w:after="0" w:line="240" w:lineRule="auto"/>
        <w:textAlignment w:val="baseline"/>
        <w:rPr>
          <w:rFonts w:ascii="Arial" w:hAnsi="Arial" w:cs="Arial"/>
          <w:sz w:val="19"/>
          <w:szCs w:val="19"/>
          <w:shd w:val="clear" w:color="auto" w:fill="FFFFFF"/>
        </w:rPr>
      </w:pPr>
      <w:r w:rsidRPr="00DD5190">
        <w:rPr>
          <w:rFonts w:ascii="Arial" w:hAnsi="Arial" w:cs="Arial"/>
          <w:b/>
          <w:sz w:val="19"/>
          <w:szCs w:val="19"/>
          <w:shd w:val="clear" w:color="auto" w:fill="FFFFFF"/>
        </w:rPr>
        <w:t>48)</w:t>
      </w:r>
      <w:r w:rsidRPr="00DD5190">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w:t>
      </w:r>
      <w:r>
        <w:rPr>
          <w:rFonts w:ascii="Arial" w:hAnsi="Arial" w:cs="Arial"/>
          <w:sz w:val="19"/>
          <w:szCs w:val="19"/>
          <w:shd w:val="clear" w:color="auto" w:fill="FFFFFF"/>
        </w:rPr>
        <w:t> (c)</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From the statement “thread.start()”, we have two threads </w:t>
      </w:r>
      <w:hyperlink r:id="rId21" w:history="1">
        <w:r>
          <w:rPr>
            <w:rStyle w:val="Hyperlink"/>
            <w:rFonts w:ascii="Arial" w:hAnsi="Arial" w:cs="Arial"/>
            <w:color w:val="EC4E20"/>
            <w:sz w:val="19"/>
            <w:szCs w:val="19"/>
            <w:bdr w:val="none" w:sz="0" w:space="0" w:color="auto" w:frame="1"/>
            <w:shd w:val="clear" w:color="auto" w:fill="FFFFFF"/>
          </w:rPr>
          <w:t>Main thread</w:t>
        </w:r>
      </w:hyperlink>
      <w:r>
        <w:rPr>
          <w:rFonts w:ascii="Arial" w:hAnsi="Arial" w:cs="Arial"/>
          <w:sz w:val="19"/>
          <w:szCs w:val="19"/>
          <w:shd w:val="clear" w:color="auto" w:fill="FFFFFF"/>
        </w:rPr>
        <w:t> and “thread” thread. So either “GFG” can be printed or “Geeks”, depend on which thread, thread scheduler schedule.</w:t>
      </w:r>
      <w:r>
        <w:rPr>
          <w:rFonts w:ascii="Arial" w:hAnsi="Arial" w:cs="Arial"/>
          <w:sz w:val="19"/>
          <w:szCs w:val="19"/>
        </w:rPr>
        <w:br/>
      </w:r>
      <w:r>
        <w:rPr>
          <w:rFonts w:ascii="Arial" w:hAnsi="Arial" w:cs="Arial"/>
          <w:sz w:val="19"/>
          <w:szCs w:val="19"/>
          <w:shd w:val="clear" w:color="auto" w:fill="FFFFFF"/>
        </w:rPr>
        <w:t>For (a), the parent thread after calling start() method is paused and the thread scheduler schedules the child thread which then completes its execution. Following this, the parent thread is scheduled. For (b), the parent thread calls start() method but continues its execution and prints on the console. When join() method is called, the parent thread has to wait for its child to complete its execution. Thread scheduler schedules child thread while the parent waits for the child to complete.</w:t>
      </w:r>
    </w:p>
    <w:p w:rsidR="00434E4B" w:rsidRDefault="00434E4B" w:rsidP="007D34F7">
      <w:pPr>
        <w:shd w:val="clear" w:color="auto" w:fill="FFFFFF"/>
        <w:spacing w:after="0" w:line="240" w:lineRule="auto"/>
        <w:textAlignment w:val="baseline"/>
        <w:rPr>
          <w:rFonts w:ascii="Arial" w:hAnsi="Arial" w:cs="Arial"/>
          <w:sz w:val="19"/>
          <w:szCs w:val="19"/>
          <w:shd w:val="clear" w:color="auto" w:fill="FFFFFF"/>
        </w:rPr>
      </w:pPr>
    </w:p>
    <w:p w:rsidR="00434E4B" w:rsidRDefault="00434E4B" w:rsidP="007D34F7">
      <w:pPr>
        <w:shd w:val="clear" w:color="auto" w:fill="FFFFFF"/>
        <w:spacing w:after="0" w:line="240" w:lineRule="auto"/>
        <w:textAlignment w:val="baseline"/>
        <w:rPr>
          <w:rFonts w:ascii="Arial" w:eastAsia="Times New Roman" w:hAnsi="Arial" w:cs="Arial"/>
          <w:sz w:val="19"/>
          <w:szCs w:val="19"/>
          <w:lang w:eastAsia="en-GB"/>
        </w:rPr>
      </w:pPr>
      <w:r w:rsidRPr="00434E4B">
        <w:rPr>
          <w:rFonts w:ascii="Arial" w:hAnsi="Arial" w:cs="Arial"/>
          <w:b/>
          <w:sz w:val="19"/>
          <w:szCs w:val="19"/>
          <w:shd w:val="clear" w:color="auto" w:fill="FFFFFF"/>
        </w:rPr>
        <w:t>49)</w:t>
      </w:r>
      <w:r w:rsidRPr="00434E4B">
        <w:rPr>
          <w:rStyle w:val="NormalWeb"/>
          <w:rFonts w:ascii="Arial" w:hAnsi="Arial" w:cs="Arial"/>
          <w:sz w:val="19"/>
          <w:szCs w:val="19"/>
          <w:bdr w:val="none" w:sz="0" w:space="0" w:color="auto" w:frame="1"/>
          <w:shd w:val="clear" w:color="auto" w:fill="FFFFFF"/>
        </w:rPr>
        <w:t xml:space="preserve"> </w:t>
      </w:r>
      <w:r>
        <w:rPr>
          <w:rStyle w:val="Strong"/>
          <w:rFonts w:ascii="Arial" w:hAnsi="Arial" w:cs="Arial"/>
          <w:sz w:val="19"/>
          <w:szCs w:val="19"/>
          <w:bdr w:val="none" w:sz="0" w:space="0" w:color="auto" w:frame="1"/>
          <w:shd w:val="clear" w:color="auto" w:fill="FFFFFF"/>
        </w:rPr>
        <w:t>Ans. </w:t>
      </w:r>
      <w:r>
        <w:rPr>
          <w:rFonts w:ascii="Arial" w:hAnsi="Arial" w:cs="Arial"/>
          <w:sz w:val="19"/>
          <w:szCs w:val="19"/>
          <w:shd w:val="clear" w:color="auto" w:fill="FFFFFF"/>
        </w:rPr>
        <w:t>(d)</w:t>
      </w:r>
      <w:r>
        <w:rPr>
          <w:rFonts w:ascii="Arial" w:hAnsi="Arial" w:cs="Arial"/>
          <w:sz w:val="19"/>
          <w:szCs w:val="19"/>
        </w:rPr>
        <w:br/>
      </w:r>
      <w:r>
        <w:rPr>
          <w:rStyle w:val="Strong"/>
          <w:rFonts w:ascii="Arial" w:hAnsi="Arial" w:cs="Arial"/>
          <w:sz w:val="19"/>
          <w:szCs w:val="19"/>
          <w:bdr w:val="none" w:sz="0" w:space="0" w:color="auto" w:frame="1"/>
          <w:shd w:val="clear" w:color="auto" w:fill="FFFFFF"/>
        </w:rPr>
        <w:t>Explanation: </w:t>
      </w:r>
      <w:r>
        <w:rPr>
          <w:rFonts w:ascii="Arial" w:hAnsi="Arial" w:cs="Arial"/>
          <w:sz w:val="19"/>
          <w:szCs w:val="19"/>
          <w:shd w:val="clear" w:color="auto" w:fill="FFFFFF"/>
        </w:rPr>
        <w:t>Invoking start() method on a thread moves the thread to a RUNNABLE state. But invoking start() method on a thread that has already started throws a IllegalThreadStateException because the thread is already in RUNNABLE state.</w:t>
      </w:r>
    </w:p>
    <w:p w:rsidR="007D34F7" w:rsidRDefault="007D34F7" w:rsidP="008F481F">
      <w:pPr>
        <w:shd w:val="clear" w:color="auto" w:fill="FFFFFF"/>
        <w:spacing w:after="0" w:line="240" w:lineRule="auto"/>
        <w:textAlignment w:val="baseline"/>
        <w:rPr>
          <w:rFonts w:ascii="Arial" w:eastAsia="Times New Roman" w:hAnsi="Arial" w:cs="Arial"/>
          <w:sz w:val="19"/>
          <w:szCs w:val="19"/>
          <w:lang w:eastAsia="en-GB"/>
        </w:rPr>
      </w:pPr>
    </w:p>
    <w:p w:rsidR="008F481F" w:rsidRDefault="008F481F" w:rsidP="00EE0B92">
      <w:pPr>
        <w:shd w:val="clear" w:color="auto" w:fill="FFFFFF"/>
        <w:spacing w:after="0" w:line="240" w:lineRule="auto"/>
        <w:textAlignment w:val="baseline"/>
        <w:rPr>
          <w:rFonts w:ascii="Arial" w:eastAsia="Times New Roman" w:hAnsi="Arial" w:cs="Arial"/>
          <w:sz w:val="19"/>
          <w:szCs w:val="19"/>
          <w:lang w:eastAsia="en-GB"/>
        </w:rPr>
      </w:pPr>
    </w:p>
    <w:p w:rsidR="00EE0B92" w:rsidRDefault="00EE0B92" w:rsidP="00EE0B92">
      <w:pPr>
        <w:shd w:val="clear" w:color="auto" w:fill="FFFFFF"/>
        <w:spacing w:after="0" w:line="240" w:lineRule="auto"/>
        <w:textAlignment w:val="baseline"/>
        <w:rPr>
          <w:rFonts w:ascii="Arial" w:eastAsia="Times New Roman" w:hAnsi="Arial" w:cs="Arial"/>
          <w:sz w:val="19"/>
          <w:szCs w:val="19"/>
          <w:lang w:eastAsia="en-GB"/>
        </w:rPr>
      </w:pPr>
    </w:p>
    <w:p w:rsidR="00EE0B92" w:rsidRPr="00833671" w:rsidRDefault="00EE0B92" w:rsidP="00A94BDA">
      <w:pPr>
        <w:shd w:val="clear" w:color="auto" w:fill="FFFFFF"/>
        <w:spacing w:after="0" w:line="240" w:lineRule="auto"/>
        <w:textAlignment w:val="baseline"/>
        <w:rPr>
          <w:rFonts w:ascii="Arial" w:eastAsia="Times New Roman" w:hAnsi="Arial" w:cs="Arial"/>
          <w:sz w:val="19"/>
          <w:szCs w:val="19"/>
          <w:lang w:eastAsia="en-GB"/>
        </w:rPr>
      </w:pPr>
    </w:p>
    <w:p w:rsidR="00A94BDA" w:rsidRDefault="00A94BDA" w:rsidP="00A94BDA"/>
    <w:p w:rsidR="00A94BDA" w:rsidRPr="00155925" w:rsidRDefault="00A94BDA" w:rsidP="00A94BDA">
      <w:pPr>
        <w:shd w:val="clear" w:color="auto" w:fill="FFFFFF"/>
        <w:spacing w:after="0" w:line="240" w:lineRule="auto"/>
        <w:textAlignment w:val="baseline"/>
        <w:rPr>
          <w:rFonts w:ascii="Arial" w:eastAsia="Times New Roman" w:hAnsi="Arial" w:cs="Arial"/>
          <w:sz w:val="19"/>
          <w:szCs w:val="19"/>
          <w:lang w:eastAsia="en-GB"/>
        </w:rPr>
      </w:pPr>
    </w:p>
    <w:p w:rsidR="00A94BDA" w:rsidRDefault="00A94BDA" w:rsidP="00A94BDA">
      <w:pPr>
        <w:pStyle w:val="NormalWeb"/>
        <w:shd w:val="clear" w:color="auto" w:fill="FFFFFF"/>
        <w:spacing w:before="0" w:beforeAutospacing="0" w:after="0" w:afterAutospacing="0"/>
        <w:textAlignment w:val="baseline"/>
        <w:rPr>
          <w:rFonts w:ascii="Arial" w:hAnsi="Arial" w:cs="Arial"/>
          <w:sz w:val="19"/>
          <w:szCs w:val="19"/>
        </w:rPr>
      </w:pPr>
    </w:p>
    <w:p w:rsidR="00125443" w:rsidRDefault="00125443"/>
    <w:sectPr w:rsidR="00125443" w:rsidSect="00125443">
      <w:headerReference w:type="first" r:id="rId22"/>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4BD0" w:rsidRDefault="00824BD0" w:rsidP="00D73657">
      <w:pPr>
        <w:spacing w:after="0" w:line="240" w:lineRule="auto"/>
      </w:pPr>
      <w:r>
        <w:separator/>
      </w:r>
    </w:p>
  </w:endnote>
  <w:endnote w:type="continuationSeparator" w:id="1">
    <w:p w:rsidR="00824BD0" w:rsidRDefault="00824BD0" w:rsidP="00D73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4BD0" w:rsidRDefault="00824BD0" w:rsidP="00D73657">
      <w:pPr>
        <w:spacing w:after="0" w:line="240" w:lineRule="auto"/>
      </w:pPr>
      <w:r>
        <w:separator/>
      </w:r>
    </w:p>
  </w:footnote>
  <w:footnote w:type="continuationSeparator" w:id="1">
    <w:p w:rsidR="00824BD0" w:rsidRDefault="00824BD0" w:rsidP="00D736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6DC3" w:rsidRPr="00D73657" w:rsidRDefault="009F6DC3" w:rsidP="00125443">
    <w:pPr>
      <w:pStyle w:val="Header"/>
      <w:jc w:val="center"/>
      <w:rPr>
        <w:b/>
        <w:sz w:val="28"/>
        <w:szCs w:val="28"/>
      </w:rPr>
    </w:pPr>
    <w:r w:rsidRPr="00D73657">
      <w:rPr>
        <w:b/>
        <w:sz w:val="28"/>
        <w:szCs w:val="28"/>
      </w:rPr>
      <w:t>Solution</w:t>
    </w:r>
  </w:p>
  <w:p w:rsidR="009F6DC3" w:rsidRDefault="009F6D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B68B3"/>
    <w:multiLevelType w:val="multilevel"/>
    <w:tmpl w:val="D500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301DC0"/>
    <w:multiLevelType w:val="multilevel"/>
    <w:tmpl w:val="0A965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929BD"/>
    <w:rsid w:val="00010CD1"/>
    <w:rsid w:val="00125443"/>
    <w:rsid w:val="001F63BD"/>
    <w:rsid w:val="00276A0F"/>
    <w:rsid w:val="00300076"/>
    <w:rsid w:val="00342959"/>
    <w:rsid w:val="00434E4B"/>
    <w:rsid w:val="00485382"/>
    <w:rsid w:val="00545246"/>
    <w:rsid w:val="005A3AD0"/>
    <w:rsid w:val="0079239F"/>
    <w:rsid w:val="007D34F7"/>
    <w:rsid w:val="007E2E49"/>
    <w:rsid w:val="00824BD0"/>
    <w:rsid w:val="008F481F"/>
    <w:rsid w:val="008F500B"/>
    <w:rsid w:val="0095462D"/>
    <w:rsid w:val="009C6D3E"/>
    <w:rsid w:val="009F6DC3"/>
    <w:rsid w:val="00A206B3"/>
    <w:rsid w:val="00A94BDA"/>
    <w:rsid w:val="00B71B6E"/>
    <w:rsid w:val="00C630F7"/>
    <w:rsid w:val="00C929BD"/>
    <w:rsid w:val="00CC3E60"/>
    <w:rsid w:val="00CE7CE8"/>
    <w:rsid w:val="00D73657"/>
    <w:rsid w:val="00DD5190"/>
    <w:rsid w:val="00EA7792"/>
    <w:rsid w:val="00EE0B9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29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9B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C92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929BD"/>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C929BD"/>
    <w:rPr>
      <w:color w:val="0000FF"/>
      <w:u w:val="single"/>
    </w:rPr>
  </w:style>
  <w:style w:type="character" w:styleId="Strong">
    <w:name w:val="Strong"/>
    <w:basedOn w:val="DefaultParagraphFont"/>
    <w:uiPriority w:val="22"/>
    <w:qFormat/>
    <w:rsid w:val="00C929BD"/>
    <w:rPr>
      <w:b/>
      <w:bCs/>
    </w:rPr>
  </w:style>
  <w:style w:type="paragraph" w:styleId="Header">
    <w:name w:val="header"/>
    <w:basedOn w:val="Normal"/>
    <w:link w:val="HeaderChar"/>
    <w:uiPriority w:val="99"/>
    <w:semiHidden/>
    <w:unhideWhenUsed/>
    <w:rsid w:val="00D7365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73657"/>
  </w:style>
  <w:style w:type="paragraph" w:styleId="Footer">
    <w:name w:val="footer"/>
    <w:basedOn w:val="Normal"/>
    <w:link w:val="FooterChar"/>
    <w:uiPriority w:val="99"/>
    <w:semiHidden/>
    <w:unhideWhenUsed/>
    <w:rsid w:val="00D7365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73657"/>
  </w:style>
  <w:style w:type="character" w:styleId="Emphasis">
    <w:name w:val="Emphasis"/>
    <w:basedOn w:val="DefaultParagraphFont"/>
    <w:uiPriority w:val="20"/>
    <w:qFormat/>
    <w:rsid w:val="00125443"/>
    <w:rPr>
      <w:i/>
      <w:iCs/>
    </w:rPr>
  </w:style>
  <w:style w:type="paragraph" w:styleId="NoSpacing">
    <w:name w:val="No Spacing"/>
    <w:uiPriority w:val="1"/>
    <w:qFormat/>
    <w:rsid w:val="0079239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quiz.geeksforgeeks.org/this-reference-in-java/" TargetMode="External"/><Relationship Id="rId13" Type="http://schemas.openxmlformats.org/officeDocument/2006/relationships/hyperlink" Target="https://www.geeksforgeeks.org/variable-arguments-varargs-in-java/" TargetMode="External"/><Relationship Id="rId18" Type="http://schemas.openxmlformats.org/officeDocument/2006/relationships/hyperlink" Target="https://www.geeksforgeeks.org/constructor-chaining-java-examples/" TargetMode="External"/><Relationship Id="rId3" Type="http://schemas.openxmlformats.org/officeDocument/2006/relationships/settings" Target="settings.xml"/><Relationship Id="rId21" Type="http://schemas.openxmlformats.org/officeDocument/2006/relationships/hyperlink" Target="https://www.geeksforgeeks.org/main-thread-java/" TargetMode="External"/><Relationship Id="rId7" Type="http://schemas.openxmlformats.org/officeDocument/2006/relationships/hyperlink" Target="https://www.geeksforgeeks.org/overloading-in-java/" TargetMode="External"/><Relationship Id="rId12" Type="http://schemas.openxmlformats.org/officeDocument/2006/relationships/hyperlink" Target="https://www.geeksforgeeks.org/g-fact-24-finalfinally-and-finalize-in-java/" TargetMode="External"/><Relationship Id="rId17" Type="http://schemas.openxmlformats.org/officeDocument/2006/relationships/hyperlink" Target="https://www.geeksforgeeks.org/private-constructors-and-singleton-classes-in-java/" TargetMode="External"/><Relationship Id="rId2" Type="http://schemas.openxmlformats.org/officeDocument/2006/relationships/styles" Target="styles.xml"/><Relationship Id="rId16" Type="http://schemas.openxmlformats.org/officeDocument/2006/relationships/hyperlink" Target="https://ide.geeksforgeeks.org/DgeN0P" TargetMode="External"/><Relationship Id="rId20" Type="http://schemas.openxmlformats.org/officeDocument/2006/relationships/hyperlink" Target="https://www.geeksforgeeks.org/interface-nested-class-another-interfa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de.geeksforgeeks.org/wtntd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constructors-in-java/" TargetMode="External"/><Relationship Id="rId23" Type="http://schemas.openxmlformats.org/officeDocument/2006/relationships/fontTable" Target="fontTable.xml"/><Relationship Id="rId10" Type="http://schemas.openxmlformats.org/officeDocument/2006/relationships/hyperlink" Target="http://quiz.geeksforgeeks.org/super-keyword/" TargetMode="External"/><Relationship Id="rId19" Type="http://schemas.openxmlformats.org/officeDocument/2006/relationships/hyperlink" Target="https://docs.oracle.com/javase/tutorial/java/javaOO/localclasses.html" TargetMode="External"/><Relationship Id="rId4" Type="http://schemas.openxmlformats.org/officeDocument/2006/relationships/webSettings" Target="webSettings.xml"/><Relationship Id="rId9" Type="http://schemas.openxmlformats.org/officeDocument/2006/relationships/hyperlink" Target="https://www.geeksforgeeks.org/overriding-equals-method-in-java/" TargetMode="External"/><Relationship Id="rId14" Type="http://schemas.openxmlformats.org/officeDocument/2006/relationships/hyperlink" Target="https://www.geeksforgeeks.org/inner-class-java/"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2344</Words>
  <Characters>13367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2020-02-16T08:04:00Z</dcterms:created>
  <dcterms:modified xsi:type="dcterms:W3CDTF">2020-02-16T11:59:00Z</dcterms:modified>
</cp:coreProperties>
</file>