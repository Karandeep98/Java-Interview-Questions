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4C" w:rsidRDefault="0053564C" w:rsidP="0053564C">
      <w:pPr>
        <w:spacing w:after="0" w:line="240" w:lineRule="auto"/>
        <w:rPr>
          <w:rFonts w:ascii="Courier New" w:eastAsia="Times New Roman" w:hAnsi="Courier New" w:cs="Courier New"/>
          <w:sz w:val="24"/>
          <w:szCs w:val="24"/>
          <w:lang w:eastAsia="en-GB"/>
        </w:rPr>
      </w:pPr>
      <w:r>
        <w:rPr>
          <w:rFonts w:ascii="Courier New" w:eastAsia="Times New Roman" w:hAnsi="Courier New" w:cs="Courier New"/>
          <w:sz w:val="24"/>
          <w:szCs w:val="24"/>
          <w:lang w:eastAsia="en-GB"/>
        </w:rPr>
        <w:t>1)</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xml:space="preserve">// Main.java </w:t>
      </w:r>
    </w:p>
    <w:p w:rsidR="0053564C" w:rsidRPr="0053564C" w:rsidRDefault="0053564C" w:rsidP="0053564C">
      <w:pPr>
        <w:spacing w:after="0" w:line="240" w:lineRule="auto"/>
        <w:rPr>
          <w:rFonts w:ascii="Consolas" w:eastAsia="Times New Roman" w:hAnsi="Consolas" w:cs="Times New Roman"/>
          <w:sz w:val="24"/>
          <w:szCs w:val="24"/>
          <w:lang w:eastAsia="en-GB"/>
        </w:rPr>
      </w:pPr>
      <w:proofErr w:type="gramStart"/>
      <w:r w:rsidRPr="0053564C">
        <w:rPr>
          <w:rFonts w:ascii="Courier New" w:eastAsia="Times New Roman" w:hAnsi="Courier New" w:cs="Courier New"/>
          <w:sz w:val="24"/>
          <w:szCs w:val="24"/>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class</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 xml:space="preserve">Main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xml:space="preserve">{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w:t>
      </w:r>
      <w:proofErr w:type="gramStart"/>
      <w:r w:rsidRPr="0053564C">
        <w:rPr>
          <w:rFonts w:ascii="Courier New" w:eastAsia="Times New Roman" w:hAnsi="Courier New" w:cs="Courier New"/>
          <w:sz w:val="24"/>
          <w:szCs w:val="24"/>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static</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void</w:t>
      </w:r>
      <w:r w:rsidRPr="0053564C">
        <w:rPr>
          <w:rFonts w:ascii="Consolas" w:eastAsia="Times New Roman" w:hAnsi="Consolas" w:cs="Times New Roman"/>
          <w:sz w:val="24"/>
          <w:szCs w:val="24"/>
          <w:lang w:eastAsia="en-GB"/>
        </w:rPr>
        <w:t xml:space="preserve"> </w:t>
      </w:r>
      <w:proofErr w:type="spellStart"/>
      <w:r w:rsidRPr="0053564C">
        <w:rPr>
          <w:rFonts w:ascii="Courier New" w:eastAsia="Times New Roman" w:hAnsi="Courier New" w:cs="Courier New"/>
          <w:sz w:val="24"/>
          <w:szCs w:val="24"/>
          <w:lang w:eastAsia="en-GB"/>
        </w:rPr>
        <w:t>gfg</w:t>
      </w:r>
      <w:proofErr w:type="spellEnd"/>
      <w:r w:rsidRPr="0053564C">
        <w:rPr>
          <w:rFonts w:ascii="Courier New" w:eastAsia="Times New Roman" w:hAnsi="Courier New" w:cs="Courier New"/>
          <w:sz w:val="24"/>
          <w:szCs w:val="24"/>
          <w:lang w:eastAsia="en-GB"/>
        </w:rPr>
        <w:t xml:space="preserve">(String s)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w:t>
      </w:r>
      <w:proofErr w:type="spellStart"/>
      <w:proofErr w:type="gramStart"/>
      <w:r w:rsidRPr="0053564C">
        <w:rPr>
          <w:rFonts w:ascii="Courier New" w:eastAsia="Times New Roman" w:hAnsi="Courier New" w:cs="Courier New"/>
          <w:sz w:val="24"/>
          <w:szCs w:val="24"/>
          <w:lang w:eastAsia="en-GB"/>
        </w:rPr>
        <w:t>System.out.println</w:t>
      </w:r>
      <w:proofErr w:type="spellEnd"/>
      <w:r w:rsidRPr="0053564C">
        <w:rPr>
          <w:rFonts w:ascii="Courier New" w:eastAsia="Times New Roman" w:hAnsi="Courier New" w:cs="Courier New"/>
          <w:sz w:val="24"/>
          <w:szCs w:val="24"/>
          <w:lang w:eastAsia="en-GB"/>
        </w:rPr>
        <w:t>(</w:t>
      </w:r>
      <w:proofErr w:type="gramEnd"/>
      <w:r w:rsidRPr="0053564C">
        <w:rPr>
          <w:rFonts w:ascii="Courier New" w:eastAsia="Times New Roman" w:hAnsi="Courier New" w:cs="Courier New"/>
          <w:sz w:val="24"/>
          <w:szCs w:val="24"/>
          <w:lang w:eastAsia="en-GB"/>
        </w:rPr>
        <w:t xml:space="preserve">"String");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w:t>
      </w:r>
      <w:proofErr w:type="gramStart"/>
      <w:r w:rsidRPr="0053564C">
        <w:rPr>
          <w:rFonts w:ascii="Courier New" w:eastAsia="Times New Roman" w:hAnsi="Courier New" w:cs="Courier New"/>
          <w:sz w:val="24"/>
          <w:szCs w:val="24"/>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static</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void</w:t>
      </w:r>
      <w:r w:rsidRPr="0053564C">
        <w:rPr>
          <w:rFonts w:ascii="Consolas" w:eastAsia="Times New Roman" w:hAnsi="Consolas" w:cs="Times New Roman"/>
          <w:sz w:val="24"/>
          <w:szCs w:val="24"/>
          <w:lang w:eastAsia="en-GB"/>
        </w:rPr>
        <w:t xml:space="preserve"> </w:t>
      </w:r>
      <w:proofErr w:type="spellStart"/>
      <w:r w:rsidRPr="0053564C">
        <w:rPr>
          <w:rFonts w:ascii="Courier New" w:eastAsia="Times New Roman" w:hAnsi="Courier New" w:cs="Courier New"/>
          <w:sz w:val="24"/>
          <w:szCs w:val="24"/>
          <w:lang w:eastAsia="en-GB"/>
        </w:rPr>
        <w:t>gfg</w:t>
      </w:r>
      <w:proofErr w:type="spellEnd"/>
      <w:r w:rsidRPr="0053564C">
        <w:rPr>
          <w:rFonts w:ascii="Courier New" w:eastAsia="Times New Roman" w:hAnsi="Courier New" w:cs="Courier New"/>
          <w:sz w:val="24"/>
          <w:szCs w:val="24"/>
          <w:lang w:eastAsia="en-GB"/>
        </w:rPr>
        <w:t xml:space="preserve">(Object o)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w:t>
      </w:r>
      <w:proofErr w:type="spellStart"/>
      <w:proofErr w:type="gramStart"/>
      <w:r w:rsidRPr="0053564C">
        <w:rPr>
          <w:rFonts w:ascii="Courier New" w:eastAsia="Times New Roman" w:hAnsi="Courier New" w:cs="Courier New"/>
          <w:sz w:val="24"/>
          <w:szCs w:val="24"/>
          <w:lang w:eastAsia="en-GB"/>
        </w:rPr>
        <w:t>System.out.println</w:t>
      </w:r>
      <w:proofErr w:type="spellEnd"/>
      <w:r w:rsidRPr="0053564C">
        <w:rPr>
          <w:rFonts w:ascii="Courier New" w:eastAsia="Times New Roman" w:hAnsi="Courier New" w:cs="Courier New"/>
          <w:sz w:val="24"/>
          <w:szCs w:val="24"/>
          <w:lang w:eastAsia="en-GB"/>
        </w:rPr>
        <w:t>(</w:t>
      </w:r>
      <w:proofErr w:type="gramEnd"/>
      <w:r w:rsidRPr="0053564C">
        <w:rPr>
          <w:rFonts w:ascii="Courier New" w:eastAsia="Times New Roman" w:hAnsi="Courier New" w:cs="Courier New"/>
          <w:sz w:val="24"/>
          <w:szCs w:val="24"/>
          <w:lang w:eastAsia="en-GB"/>
        </w:rPr>
        <w:t xml:space="preserve">"Object");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w:t>
      </w:r>
      <w:r w:rsidRPr="0053564C">
        <w:rPr>
          <w:rFonts w:ascii="Consolas" w:eastAsia="Times New Roman" w:hAnsi="Consolas" w:cs="Times New Roman"/>
          <w:sz w:val="24"/>
          <w:szCs w:val="24"/>
          <w:lang w:eastAsia="en-GB"/>
        </w:rPr>
        <w:t>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w:t>
      </w:r>
      <w:proofErr w:type="gramStart"/>
      <w:r w:rsidRPr="0053564C">
        <w:rPr>
          <w:rFonts w:ascii="Courier New" w:eastAsia="Times New Roman" w:hAnsi="Courier New" w:cs="Courier New"/>
          <w:sz w:val="24"/>
          <w:szCs w:val="24"/>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static</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void</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4"/>
          <w:szCs w:val="24"/>
          <w:lang w:eastAsia="en-GB"/>
        </w:rPr>
        <w:t xml:space="preserve">main(String </w:t>
      </w:r>
      <w:proofErr w:type="spellStart"/>
      <w:r w:rsidRPr="0053564C">
        <w:rPr>
          <w:rFonts w:ascii="Courier New" w:eastAsia="Times New Roman" w:hAnsi="Courier New" w:cs="Courier New"/>
          <w:sz w:val="24"/>
          <w:szCs w:val="24"/>
          <w:lang w:eastAsia="en-GB"/>
        </w:rPr>
        <w:t>args</w:t>
      </w:r>
      <w:proofErr w:type="spellEnd"/>
      <w:r w:rsidRPr="0053564C">
        <w:rPr>
          <w:rFonts w:ascii="Courier New" w:eastAsia="Times New Roman" w:hAnsi="Courier New" w:cs="Courier New"/>
          <w:sz w:val="24"/>
          <w:szCs w:val="24"/>
          <w:lang w:eastAsia="en-GB"/>
        </w:rPr>
        <w:t xml:space="preserve">[])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w:t>
      </w:r>
      <w:proofErr w:type="spellStart"/>
      <w:proofErr w:type="gramStart"/>
      <w:r w:rsidRPr="0053564C">
        <w:rPr>
          <w:rFonts w:ascii="Courier New" w:eastAsia="Times New Roman" w:hAnsi="Courier New" w:cs="Courier New"/>
          <w:sz w:val="24"/>
          <w:szCs w:val="24"/>
          <w:lang w:eastAsia="en-GB"/>
        </w:rPr>
        <w:t>gfg</w:t>
      </w:r>
      <w:proofErr w:type="spellEnd"/>
      <w:r w:rsidRPr="0053564C">
        <w:rPr>
          <w:rFonts w:ascii="Courier New" w:eastAsia="Times New Roman" w:hAnsi="Courier New" w:cs="Courier New"/>
          <w:sz w:val="24"/>
          <w:szCs w:val="24"/>
          <w:lang w:eastAsia="en-GB"/>
        </w:rPr>
        <w:t>(</w:t>
      </w:r>
      <w:proofErr w:type="gramEnd"/>
      <w:r w:rsidRPr="0053564C">
        <w:rPr>
          <w:rFonts w:ascii="Courier New" w:eastAsia="Times New Roman" w:hAnsi="Courier New" w:cs="Courier New"/>
          <w:sz w:val="24"/>
          <w:szCs w:val="24"/>
          <w:lang w:eastAsia="en-GB"/>
        </w:rPr>
        <w:t xml:space="preserve">null);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4"/>
          <w:szCs w:val="24"/>
          <w:lang w:eastAsia="en-GB"/>
        </w:rPr>
        <w:t xml:space="preserve">    } </w:t>
      </w:r>
    </w:p>
    <w:p w:rsidR="0053564C" w:rsidRDefault="0053564C" w:rsidP="0053564C">
      <w:pPr>
        <w:spacing w:after="0" w:line="240" w:lineRule="auto"/>
        <w:rPr>
          <w:rFonts w:ascii="Courier New" w:eastAsia="Times New Roman" w:hAnsi="Courier New" w:cs="Courier New"/>
          <w:sz w:val="24"/>
          <w:szCs w:val="24"/>
          <w:lang w:eastAsia="en-GB"/>
        </w:rPr>
      </w:pPr>
      <w:r w:rsidRPr="0053564C">
        <w:rPr>
          <w:rFonts w:ascii="Courier New" w:eastAsia="Times New Roman" w:hAnsi="Courier New" w:cs="Courier New"/>
          <w:sz w:val="24"/>
          <w:szCs w:val="24"/>
          <w:lang w:eastAsia="en-GB"/>
        </w:rPr>
        <w:t xml:space="preserve">} //end class </w:t>
      </w:r>
    </w:p>
    <w:p w:rsidR="0053564C" w:rsidRPr="0053564C" w:rsidRDefault="0053564C" w:rsidP="0053564C">
      <w:pPr>
        <w:shd w:val="clear" w:color="auto" w:fill="FFFFFF"/>
        <w:spacing w:after="0" w:line="240" w:lineRule="auto"/>
        <w:textAlignment w:val="baseline"/>
        <w:rPr>
          <w:rFonts w:ascii="Arial" w:eastAsia="Times New Roman" w:hAnsi="Arial" w:cs="Arial"/>
          <w:sz w:val="19"/>
          <w:szCs w:val="19"/>
          <w:lang w:eastAsia="en-GB"/>
        </w:rPr>
      </w:pPr>
      <w:r w:rsidRPr="0053564C">
        <w:rPr>
          <w:rFonts w:ascii="Arial" w:eastAsia="Times New Roman" w:hAnsi="Arial" w:cs="Arial"/>
          <w:b/>
          <w:bCs/>
          <w:sz w:val="19"/>
          <w:szCs w:val="19"/>
          <w:bdr w:val="none" w:sz="0" w:space="0" w:color="auto" w:frame="1"/>
          <w:lang w:eastAsia="en-GB"/>
        </w:rPr>
        <w:t>Output</w:t>
      </w:r>
      <w:r w:rsidRPr="0053564C">
        <w:rPr>
          <w:rFonts w:ascii="Arial" w:eastAsia="Times New Roman" w:hAnsi="Arial" w:cs="Arial"/>
          <w:sz w:val="19"/>
          <w:szCs w:val="19"/>
          <w:lang w:eastAsia="en-GB"/>
        </w:rPr>
        <w:t>:</w:t>
      </w:r>
    </w:p>
    <w:p w:rsidR="0053564C" w:rsidRPr="0053564C" w:rsidRDefault="0053564C" w:rsidP="0053564C">
      <w:pPr>
        <w:spacing w:after="0" w:line="240" w:lineRule="auto"/>
        <w:rPr>
          <w:ins w:id="0" w:author="Unknown"/>
          <w:rFonts w:ascii="Times New Roman" w:eastAsia="Times New Roman" w:hAnsi="Times New Roman" w:cs="Times New Roman"/>
          <w:sz w:val="24"/>
          <w:szCs w:val="24"/>
          <w:lang w:eastAsia="en-GB"/>
        </w:rPr>
      </w:pPr>
      <w:ins w:id="1" w:author="Unknown">
        <w:r w:rsidRPr="0053564C">
          <w:rPr>
            <w:rFonts w:ascii="Arial" w:eastAsia="Times New Roman" w:hAnsi="Arial" w:cs="Arial"/>
            <w:sz w:val="19"/>
            <w:szCs w:val="19"/>
            <w:lang w:eastAsia="en-GB"/>
          </w:rPr>
          <w:br/>
        </w:r>
        <w:r w:rsidRPr="0053564C">
          <w:rPr>
            <w:rFonts w:ascii="Arial" w:eastAsia="Times New Roman" w:hAnsi="Arial" w:cs="Arial"/>
            <w:sz w:val="19"/>
            <w:szCs w:val="19"/>
            <w:lang w:eastAsia="en-GB"/>
          </w:rPr>
          <w:br/>
        </w:r>
      </w:ins>
    </w:p>
    <w:p w:rsidR="0053564C" w:rsidRPr="0053564C" w:rsidRDefault="0053564C" w:rsidP="0053564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ins w:id="2" w:author="Unknown"/>
          <w:rFonts w:ascii="Consolas" w:eastAsia="Times New Roman" w:hAnsi="Consolas" w:cs="Courier New"/>
          <w:sz w:val="18"/>
          <w:szCs w:val="18"/>
          <w:lang w:eastAsia="en-GB"/>
        </w:rPr>
      </w:pPr>
      <w:ins w:id="3" w:author="Unknown">
        <w:r w:rsidRPr="0053564C">
          <w:rPr>
            <w:rFonts w:ascii="Consolas" w:eastAsia="Times New Roman" w:hAnsi="Consolas" w:cs="Courier New"/>
            <w:sz w:val="18"/>
            <w:szCs w:val="18"/>
            <w:lang w:eastAsia="en-GB"/>
          </w:rPr>
          <w:t>String</w:t>
        </w:r>
      </w:ins>
    </w:p>
    <w:p w:rsidR="0053564C" w:rsidRPr="0053564C" w:rsidRDefault="0053564C" w:rsidP="0053564C">
      <w:pPr>
        <w:shd w:val="clear" w:color="auto" w:fill="FFFFFF"/>
        <w:spacing w:after="0" w:line="240" w:lineRule="auto"/>
        <w:textAlignment w:val="baseline"/>
        <w:rPr>
          <w:ins w:id="4" w:author="Unknown"/>
          <w:rFonts w:ascii="Arial" w:eastAsia="Times New Roman" w:hAnsi="Arial" w:cs="Arial"/>
          <w:sz w:val="19"/>
          <w:szCs w:val="19"/>
          <w:lang w:eastAsia="en-GB"/>
        </w:rPr>
      </w:pPr>
      <w:proofErr w:type="gramStart"/>
      <w:ins w:id="5" w:author="Unknown">
        <w:r w:rsidRPr="0053564C">
          <w:rPr>
            <w:rFonts w:ascii="Arial" w:eastAsia="Times New Roman" w:hAnsi="Arial" w:cs="Arial"/>
            <w:b/>
            <w:bCs/>
            <w:sz w:val="19"/>
            <w:szCs w:val="19"/>
            <w:bdr w:val="none" w:sz="0" w:space="0" w:color="auto" w:frame="1"/>
            <w:lang w:eastAsia="en-GB"/>
          </w:rPr>
          <w:t>Explanation</w:t>
        </w:r>
        <w:r w:rsidRPr="0053564C">
          <w:rPr>
            <w:rFonts w:ascii="Arial" w:eastAsia="Times New Roman" w:hAnsi="Arial" w:cs="Arial"/>
            <w:sz w:val="19"/>
            <w:szCs w:val="19"/>
            <w:lang w:eastAsia="en-GB"/>
          </w:rPr>
          <w:t> :</w:t>
        </w:r>
        <w:proofErr w:type="gramEnd"/>
        <w:r w:rsidRPr="0053564C">
          <w:rPr>
            <w:rFonts w:ascii="Arial" w:eastAsia="Times New Roman" w:hAnsi="Arial" w:cs="Arial"/>
            <w:sz w:val="19"/>
            <w:szCs w:val="19"/>
            <w:lang w:eastAsia="en-GB"/>
          </w:rPr>
          <w:t xml:space="preserve"> In case of </w:t>
        </w:r>
        <w:r w:rsidR="005F6B27" w:rsidRPr="0053564C">
          <w:rPr>
            <w:rFonts w:ascii="Arial" w:eastAsia="Times New Roman" w:hAnsi="Arial" w:cs="Arial"/>
            <w:sz w:val="19"/>
            <w:szCs w:val="19"/>
            <w:lang w:eastAsia="en-GB"/>
          </w:rPr>
          <w:fldChar w:fldCharType="begin"/>
        </w:r>
        <w:r w:rsidRPr="0053564C">
          <w:rPr>
            <w:rFonts w:ascii="Arial" w:eastAsia="Times New Roman" w:hAnsi="Arial" w:cs="Arial"/>
            <w:sz w:val="19"/>
            <w:szCs w:val="19"/>
            <w:lang w:eastAsia="en-GB"/>
          </w:rPr>
          <w:instrText xml:space="preserve"> HYPERLINK "https://www.geeksforgeeks.org/overloading-in-java/" </w:instrText>
        </w:r>
        <w:r w:rsidR="005F6B27" w:rsidRPr="0053564C">
          <w:rPr>
            <w:rFonts w:ascii="Arial" w:eastAsia="Times New Roman" w:hAnsi="Arial" w:cs="Arial"/>
            <w:sz w:val="19"/>
            <w:szCs w:val="19"/>
            <w:lang w:eastAsia="en-GB"/>
          </w:rPr>
          <w:fldChar w:fldCharType="separate"/>
        </w:r>
        <w:r w:rsidRPr="0053564C">
          <w:rPr>
            <w:rFonts w:ascii="Arial" w:eastAsia="Times New Roman" w:hAnsi="Arial" w:cs="Arial"/>
            <w:color w:val="EC4E20"/>
            <w:sz w:val="19"/>
            <w:lang w:eastAsia="en-GB"/>
          </w:rPr>
          <w:t>method overloading</w:t>
        </w:r>
        <w:r w:rsidR="005F6B27" w:rsidRPr="0053564C">
          <w:rPr>
            <w:rFonts w:ascii="Arial" w:eastAsia="Times New Roman" w:hAnsi="Arial" w:cs="Arial"/>
            <w:sz w:val="19"/>
            <w:szCs w:val="19"/>
            <w:lang w:eastAsia="en-GB"/>
          </w:rPr>
          <w:fldChar w:fldCharType="end"/>
        </w:r>
        <w:r w:rsidRPr="0053564C">
          <w:rPr>
            <w:rFonts w:ascii="Arial" w:eastAsia="Times New Roman" w:hAnsi="Arial" w:cs="Arial"/>
            <w:sz w:val="19"/>
            <w:szCs w:val="19"/>
            <w:lang w:eastAsia="en-GB"/>
          </w:rPr>
          <w:t>, the most specific method is chosen at compile time. As ‘</w:t>
        </w:r>
        <w:proofErr w:type="spellStart"/>
        <w:r w:rsidRPr="0053564C">
          <w:rPr>
            <w:rFonts w:ascii="Arial" w:eastAsia="Times New Roman" w:hAnsi="Arial" w:cs="Arial"/>
            <w:sz w:val="19"/>
            <w:szCs w:val="19"/>
            <w:lang w:eastAsia="en-GB"/>
          </w:rPr>
          <w:t>java.lang.String</w:t>
        </w:r>
        <w:proofErr w:type="spellEnd"/>
        <w:r w:rsidRPr="0053564C">
          <w:rPr>
            <w:rFonts w:ascii="Arial" w:eastAsia="Times New Roman" w:hAnsi="Arial" w:cs="Arial"/>
            <w:sz w:val="19"/>
            <w:szCs w:val="19"/>
            <w:lang w:eastAsia="en-GB"/>
          </w:rPr>
          <w:t>’ is a more specific type than ‘</w:t>
        </w:r>
        <w:proofErr w:type="spellStart"/>
        <w:r w:rsidRPr="0053564C">
          <w:rPr>
            <w:rFonts w:ascii="Arial" w:eastAsia="Times New Roman" w:hAnsi="Arial" w:cs="Arial"/>
            <w:sz w:val="19"/>
            <w:szCs w:val="19"/>
            <w:lang w:eastAsia="en-GB"/>
          </w:rPr>
          <w:t>java.lang.Object</w:t>
        </w:r>
        <w:proofErr w:type="spellEnd"/>
        <w:r w:rsidRPr="0053564C">
          <w:rPr>
            <w:rFonts w:ascii="Arial" w:eastAsia="Times New Roman" w:hAnsi="Arial" w:cs="Arial"/>
            <w:sz w:val="19"/>
            <w:szCs w:val="19"/>
            <w:lang w:eastAsia="en-GB"/>
          </w:rPr>
          <w:t xml:space="preserve">’. </w:t>
        </w:r>
        <w:proofErr w:type="gramStart"/>
        <w:r w:rsidRPr="0053564C">
          <w:rPr>
            <w:rFonts w:ascii="Arial" w:eastAsia="Times New Roman" w:hAnsi="Arial" w:cs="Arial"/>
            <w:sz w:val="19"/>
            <w:szCs w:val="19"/>
            <w:lang w:eastAsia="en-GB"/>
          </w:rPr>
          <w:t xml:space="preserve">In this case the method which takes ‘String’ as a parameter is </w:t>
        </w:r>
        <w:proofErr w:type="spellStart"/>
        <w:r w:rsidRPr="0053564C">
          <w:rPr>
            <w:rFonts w:ascii="Arial" w:eastAsia="Times New Roman" w:hAnsi="Arial" w:cs="Arial"/>
            <w:sz w:val="19"/>
            <w:szCs w:val="19"/>
            <w:lang w:eastAsia="en-GB"/>
          </w:rPr>
          <w:t>choosen</w:t>
        </w:r>
        <w:proofErr w:type="spellEnd"/>
        <w:r w:rsidRPr="0053564C">
          <w:rPr>
            <w:rFonts w:ascii="Arial" w:eastAsia="Times New Roman" w:hAnsi="Arial" w:cs="Arial"/>
            <w:sz w:val="19"/>
            <w:szCs w:val="19"/>
            <w:lang w:eastAsia="en-GB"/>
          </w:rPr>
          <w:t>.</w:t>
        </w:r>
        <w:proofErr w:type="gramEnd"/>
      </w:ins>
    </w:p>
    <w:p w:rsidR="0053564C" w:rsidRDefault="0053564C" w:rsidP="0053564C">
      <w:pPr>
        <w:spacing w:after="0" w:line="240" w:lineRule="auto"/>
        <w:rPr>
          <w:rFonts w:ascii="Consolas" w:eastAsia="Times New Roman" w:hAnsi="Consolas" w:cs="Times New Roman"/>
          <w:sz w:val="24"/>
          <w:szCs w:val="24"/>
          <w:lang w:eastAsia="en-GB"/>
        </w:rPr>
      </w:pPr>
    </w:p>
    <w:p w:rsidR="0053564C" w:rsidRDefault="0053564C" w:rsidP="0053564C">
      <w:pPr>
        <w:spacing w:after="0" w:line="240" w:lineRule="auto"/>
        <w:rPr>
          <w:rFonts w:ascii="Courier New" w:eastAsia="Times New Roman" w:hAnsi="Courier New" w:cs="Courier New"/>
          <w:sz w:val="20"/>
          <w:lang w:eastAsia="en-GB"/>
        </w:rPr>
      </w:pPr>
    </w:p>
    <w:p w:rsidR="0053564C" w:rsidRDefault="0053564C" w:rsidP="0053564C">
      <w:pPr>
        <w:spacing w:after="0" w:line="240" w:lineRule="auto"/>
        <w:rPr>
          <w:rFonts w:ascii="Courier New" w:eastAsia="Times New Roman" w:hAnsi="Courier New" w:cs="Courier New"/>
          <w:sz w:val="20"/>
          <w:lang w:eastAsia="en-GB"/>
        </w:rPr>
      </w:pPr>
      <w:r>
        <w:rPr>
          <w:rFonts w:ascii="Courier New" w:eastAsia="Times New Roman" w:hAnsi="Courier New" w:cs="Courier New"/>
          <w:sz w:val="20"/>
          <w:lang w:eastAsia="en-GB"/>
        </w:rPr>
        <w:t>2)</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Main.java </w:t>
      </w:r>
    </w:p>
    <w:p w:rsidR="0053564C" w:rsidRPr="0053564C" w:rsidRDefault="0053564C" w:rsidP="0053564C">
      <w:pPr>
        <w:spacing w:after="0" w:line="240" w:lineRule="auto"/>
        <w:rPr>
          <w:rFonts w:ascii="Consolas" w:eastAsia="Times New Roman" w:hAnsi="Consolas" w:cs="Times New Roman"/>
          <w:sz w:val="24"/>
          <w:szCs w:val="24"/>
          <w:lang w:eastAsia="en-GB"/>
        </w:rPr>
      </w:pPr>
      <w:proofErr w:type="gramStart"/>
      <w:r w:rsidRPr="0053564C">
        <w:rPr>
          <w:rFonts w:ascii="Courier New" w:eastAsia="Times New Roman" w:hAnsi="Courier New" w:cs="Courier New"/>
          <w:sz w:val="20"/>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class</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 xml:space="preserve">Main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proofErr w:type="gramStart"/>
      <w:r w:rsidRPr="0053564C">
        <w:rPr>
          <w:rFonts w:ascii="Courier New" w:eastAsia="Times New Roman" w:hAnsi="Courier New" w:cs="Courier New"/>
          <w:sz w:val="20"/>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static</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void</w:t>
      </w:r>
      <w:r w:rsidRPr="0053564C">
        <w:rPr>
          <w:rFonts w:ascii="Consolas" w:eastAsia="Times New Roman" w:hAnsi="Consolas" w:cs="Times New Roman"/>
          <w:sz w:val="24"/>
          <w:szCs w:val="24"/>
          <w:lang w:eastAsia="en-GB"/>
        </w:rPr>
        <w:t xml:space="preserve"> </w:t>
      </w:r>
      <w:proofErr w:type="spellStart"/>
      <w:r w:rsidRPr="0053564C">
        <w:rPr>
          <w:rFonts w:ascii="Courier New" w:eastAsia="Times New Roman" w:hAnsi="Courier New" w:cs="Courier New"/>
          <w:sz w:val="20"/>
          <w:lang w:eastAsia="en-GB"/>
        </w:rPr>
        <w:t>gfg</w:t>
      </w:r>
      <w:proofErr w:type="spellEnd"/>
      <w:r w:rsidRPr="0053564C">
        <w:rPr>
          <w:rFonts w:ascii="Courier New" w:eastAsia="Times New Roman" w:hAnsi="Courier New" w:cs="Courier New"/>
          <w:sz w:val="20"/>
          <w:lang w:eastAsia="en-GB"/>
        </w:rPr>
        <w:t xml:space="preserve">(String s)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proofErr w:type="spellStart"/>
      <w:proofErr w:type="gramStart"/>
      <w:r w:rsidRPr="0053564C">
        <w:rPr>
          <w:rFonts w:ascii="Courier New" w:eastAsia="Times New Roman" w:hAnsi="Courier New" w:cs="Courier New"/>
          <w:sz w:val="20"/>
          <w:lang w:eastAsia="en-GB"/>
        </w:rPr>
        <w:t>System.out.println</w:t>
      </w:r>
      <w:proofErr w:type="spellEnd"/>
      <w:r w:rsidRPr="0053564C">
        <w:rPr>
          <w:rFonts w:ascii="Courier New" w:eastAsia="Times New Roman" w:hAnsi="Courier New" w:cs="Courier New"/>
          <w:sz w:val="20"/>
          <w:lang w:eastAsia="en-GB"/>
        </w:rPr>
        <w:t>(</w:t>
      </w:r>
      <w:proofErr w:type="gramEnd"/>
      <w:r w:rsidRPr="0053564C">
        <w:rPr>
          <w:rFonts w:ascii="Courier New" w:eastAsia="Times New Roman" w:hAnsi="Courier New" w:cs="Courier New"/>
          <w:sz w:val="20"/>
          <w:lang w:eastAsia="en-GB"/>
        </w:rPr>
        <w:t xml:space="preserve">"String");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proofErr w:type="gramStart"/>
      <w:r w:rsidRPr="0053564C">
        <w:rPr>
          <w:rFonts w:ascii="Courier New" w:eastAsia="Times New Roman" w:hAnsi="Courier New" w:cs="Courier New"/>
          <w:sz w:val="20"/>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static</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void</w:t>
      </w:r>
      <w:r w:rsidRPr="0053564C">
        <w:rPr>
          <w:rFonts w:ascii="Consolas" w:eastAsia="Times New Roman" w:hAnsi="Consolas" w:cs="Times New Roman"/>
          <w:sz w:val="24"/>
          <w:szCs w:val="24"/>
          <w:lang w:eastAsia="en-GB"/>
        </w:rPr>
        <w:t xml:space="preserve"> </w:t>
      </w:r>
      <w:proofErr w:type="spellStart"/>
      <w:r w:rsidRPr="0053564C">
        <w:rPr>
          <w:rFonts w:ascii="Courier New" w:eastAsia="Times New Roman" w:hAnsi="Courier New" w:cs="Courier New"/>
          <w:sz w:val="20"/>
          <w:lang w:eastAsia="en-GB"/>
        </w:rPr>
        <w:t>gfg</w:t>
      </w:r>
      <w:proofErr w:type="spellEnd"/>
      <w:r w:rsidRPr="0053564C">
        <w:rPr>
          <w:rFonts w:ascii="Courier New" w:eastAsia="Times New Roman" w:hAnsi="Courier New" w:cs="Courier New"/>
          <w:sz w:val="20"/>
          <w:lang w:eastAsia="en-GB"/>
        </w:rPr>
        <w:t xml:space="preserve">(Object o)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proofErr w:type="spellStart"/>
      <w:proofErr w:type="gramStart"/>
      <w:r w:rsidRPr="0053564C">
        <w:rPr>
          <w:rFonts w:ascii="Courier New" w:eastAsia="Times New Roman" w:hAnsi="Courier New" w:cs="Courier New"/>
          <w:sz w:val="20"/>
          <w:lang w:eastAsia="en-GB"/>
        </w:rPr>
        <w:t>System.out.println</w:t>
      </w:r>
      <w:proofErr w:type="spellEnd"/>
      <w:r w:rsidRPr="0053564C">
        <w:rPr>
          <w:rFonts w:ascii="Courier New" w:eastAsia="Times New Roman" w:hAnsi="Courier New" w:cs="Courier New"/>
          <w:sz w:val="20"/>
          <w:lang w:eastAsia="en-GB"/>
        </w:rPr>
        <w:t>(</w:t>
      </w:r>
      <w:proofErr w:type="gramEnd"/>
      <w:r w:rsidRPr="0053564C">
        <w:rPr>
          <w:rFonts w:ascii="Courier New" w:eastAsia="Times New Roman" w:hAnsi="Courier New" w:cs="Courier New"/>
          <w:sz w:val="20"/>
          <w:lang w:eastAsia="en-GB"/>
        </w:rPr>
        <w:t xml:space="preserve">"Object");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proofErr w:type="gramStart"/>
      <w:r w:rsidRPr="0053564C">
        <w:rPr>
          <w:rFonts w:ascii="Courier New" w:eastAsia="Times New Roman" w:hAnsi="Courier New" w:cs="Courier New"/>
          <w:sz w:val="20"/>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static</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void</w:t>
      </w:r>
      <w:r w:rsidRPr="0053564C">
        <w:rPr>
          <w:rFonts w:ascii="Consolas" w:eastAsia="Times New Roman" w:hAnsi="Consolas" w:cs="Times New Roman"/>
          <w:sz w:val="24"/>
          <w:szCs w:val="24"/>
          <w:lang w:eastAsia="en-GB"/>
        </w:rPr>
        <w:t xml:space="preserve"> </w:t>
      </w:r>
      <w:proofErr w:type="spellStart"/>
      <w:r w:rsidRPr="0053564C">
        <w:rPr>
          <w:rFonts w:ascii="Courier New" w:eastAsia="Times New Roman" w:hAnsi="Courier New" w:cs="Courier New"/>
          <w:sz w:val="20"/>
          <w:lang w:eastAsia="en-GB"/>
        </w:rPr>
        <w:t>gfg</w:t>
      </w:r>
      <w:proofErr w:type="spellEnd"/>
      <w:r w:rsidRPr="0053564C">
        <w:rPr>
          <w:rFonts w:ascii="Courier New" w:eastAsia="Times New Roman" w:hAnsi="Courier New" w:cs="Courier New"/>
          <w:sz w:val="20"/>
          <w:lang w:eastAsia="en-GB"/>
        </w:rPr>
        <w:t xml:space="preserve">(Integer </w:t>
      </w:r>
      <w:proofErr w:type="spellStart"/>
      <w:r w:rsidRPr="0053564C">
        <w:rPr>
          <w:rFonts w:ascii="Courier New" w:eastAsia="Times New Roman" w:hAnsi="Courier New" w:cs="Courier New"/>
          <w:sz w:val="20"/>
          <w:lang w:eastAsia="en-GB"/>
        </w:rPr>
        <w:t>i</w:t>
      </w:r>
      <w:proofErr w:type="spellEnd"/>
      <w:r w:rsidRPr="0053564C">
        <w:rPr>
          <w:rFonts w:ascii="Courier New" w:eastAsia="Times New Roman" w:hAnsi="Courier New" w:cs="Courier New"/>
          <w:sz w:val="20"/>
          <w:lang w:eastAsia="en-GB"/>
        </w:rPr>
        <w:t xml:space="preserve">)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proofErr w:type="spellStart"/>
      <w:proofErr w:type="gramStart"/>
      <w:r w:rsidRPr="0053564C">
        <w:rPr>
          <w:rFonts w:ascii="Courier New" w:eastAsia="Times New Roman" w:hAnsi="Courier New" w:cs="Courier New"/>
          <w:sz w:val="20"/>
          <w:lang w:eastAsia="en-GB"/>
        </w:rPr>
        <w:t>System.out.println</w:t>
      </w:r>
      <w:proofErr w:type="spellEnd"/>
      <w:r w:rsidRPr="0053564C">
        <w:rPr>
          <w:rFonts w:ascii="Courier New" w:eastAsia="Times New Roman" w:hAnsi="Courier New" w:cs="Courier New"/>
          <w:sz w:val="20"/>
          <w:lang w:eastAsia="en-GB"/>
        </w:rPr>
        <w:t>(</w:t>
      </w:r>
      <w:proofErr w:type="gramEnd"/>
      <w:r w:rsidRPr="0053564C">
        <w:rPr>
          <w:rFonts w:ascii="Courier New" w:eastAsia="Times New Roman" w:hAnsi="Courier New" w:cs="Courier New"/>
          <w:sz w:val="20"/>
          <w:lang w:eastAsia="en-GB"/>
        </w:rPr>
        <w:t xml:space="preserve">"Integer");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r w:rsidRPr="0053564C">
        <w:rPr>
          <w:rFonts w:ascii="Consolas" w:eastAsia="Times New Roman" w:hAnsi="Consolas" w:cs="Times New Roman"/>
          <w:sz w:val="24"/>
          <w:szCs w:val="24"/>
          <w:lang w:eastAsia="en-GB"/>
        </w:rPr>
        <w:t>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proofErr w:type="gramStart"/>
      <w:r w:rsidRPr="0053564C">
        <w:rPr>
          <w:rFonts w:ascii="Courier New" w:eastAsia="Times New Roman" w:hAnsi="Courier New" w:cs="Courier New"/>
          <w:sz w:val="20"/>
          <w:lang w:eastAsia="en-GB"/>
        </w:rPr>
        <w:t>public</w:t>
      </w:r>
      <w:proofErr w:type="gramEnd"/>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static</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void</w:t>
      </w:r>
      <w:r w:rsidRPr="0053564C">
        <w:rPr>
          <w:rFonts w:ascii="Consolas" w:eastAsia="Times New Roman" w:hAnsi="Consolas" w:cs="Times New Roman"/>
          <w:sz w:val="24"/>
          <w:szCs w:val="24"/>
          <w:lang w:eastAsia="en-GB"/>
        </w:rPr>
        <w:t xml:space="preserve"> </w:t>
      </w:r>
      <w:r w:rsidRPr="0053564C">
        <w:rPr>
          <w:rFonts w:ascii="Courier New" w:eastAsia="Times New Roman" w:hAnsi="Courier New" w:cs="Courier New"/>
          <w:sz w:val="20"/>
          <w:lang w:eastAsia="en-GB"/>
        </w:rPr>
        <w:t xml:space="preserve">main(String </w:t>
      </w:r>
      <w:proofErr w:type="spellStart"/>
      <w:r w:rsidRPr="0053564C">
        <w:rPr>
          <w:rFonts w:ascii="Courier New" w:eastAsia="Times New Roman" w:hAnsi="Courier New" w:cs="Courier New"/>
          <w:sz w:val="20"/>
          <w:lang w:eastAsia="en-GB"/>
        </w:rPr>
        <w:t>args</w:t>
      </w:r>
      <w:proofErr w:type="spellEnd"/>
      <w:r w:rsidRPr="0053564C">
        <w:rPr>
          <w:rFonts w:ascii="Courier New" w:eastAsia="Times New Roman" w:hAnsi="Courier New" w:cs="Courier New"/>
          <w:sz w:val="20"/>
          <w:lang w:eastAsia="en-GB"/>
        </w:rPr>
        <w:t xml:space="preserve">[])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w:t>
      </w:r>
      <w:proofErr w:type="spellStart"/>
      <w:proofErr w:type="gramStart"/>
      <w:r w:rsidRPr="0053564C">
        <w:rPr>
          <w:rFonts w:ascii="Courier New" w:eastAsia="Times New Roman" w:hAnsi="Courier New" w:cs="Courier New"/>
          <w:sz w:val="20"/>
          <w:lang w:eastAsia="en-GB"/>
        </w:rPr>
        <w:t>gfg</w:t>
      </w:r>
      <w:proofErr w:type="spellEnd"/>
      <w:r w:rsidRPr="0053564C">
        <w:rPr>
          <w:rFonts w:ascii="Courier New" w:eastAsia="Times New Roman" w:hAnsi="Courier New" w:cs="Courier New"/>
          <w:sz w:val="20"/>
          <w:lang w:eastAsia="en-GB"/>
        </w:rPr>
        <w:t>(</w:t>
      </w:r>
      <w:proofErr w:type="gramEnd"/>
      <w:r w:rsidRPr="0053564C">
        <w:rPr>
          <w:rFonts w:ascii="Courier New" w:eastAsia="Times New Roman" w:hAnsi="Courier New" w:cs="Courier New"/>
          <w:sz w:val="20"/>
          <w:lang w:eastAsia="en-GB"/>
        </w:rPr>
        <w:t xml:space="preserve">null); </w:t>
      </w:r>
    </w:p>
    <w:p w:rsidR="0053564C" w:rsidRPr="0053564C" w:rsidRDefault="0053564C" w:rsidP="0053564C">
      <w:pPr>
        <w:spacing w:after="0" w:line="240" w:lineRule="auto"/>
        <w:rPr>
          <w:rFonts w:ascii="Consolas" w:eastAsia="Times New Roman" w:hAnsi="Consolas" w:cs="Times New Roman"/>
          <w:sz w:val="24"/>
          <w:szCs w:val="24"/>
          <w:lang w:eastAsia="en-GB"/>
        </w:rPr>
      </w:pPr>
      <w:r w:rsidRPr="0053564C">
        <w:rPr>
          <w:rFonts w:ascii="Courier New" w:eastAsia="Times New Roman" w:hAnsi="Courier New" w:cs="Courier New"/>
          <w:sz w:val="20"/>
          <w:lang w:eastAsia="en-GB"/>
        </w:rPr>
        <w:t xml:space="preserve">    } </w:t>
      </w:r>
    </w:p>
    <w:p w:rsidR="0053564C" w:rsidRPr="0053564C" w:rsidRDefault="0053564C" w:rsidP="0053564C">
      <w:pPr>
        <w:spacing w:after="0" w:line="240" w:lineRule="auto"/>
        <w:rPr>
          <w:rFonts w:ascii="Courier New" w:eastAsia="Times New Roman" w:hAnsi="Courier New" w:cs="Courier New"/>
          <w:sz w:val="20"/>
          <w:lang w:eastAsia="en-GB"/>
        </w:rPr>
      </w:pPr>
      <w:r w:rsidRPr="0053564C">
        <w:rPr>
          <w:rFonts w:ascii="Courier New" w:eastAsia="Times New Roman" w:hAnsi="Courier New" w:cs="Courier New"/>
          <w:sz w:val="20"/>
          <w:lang w:eastAsia="en-GB"/>
        </w:rPr>
        <w:t xml:space="preserve">} //end class </w:t>
      </w:r>
    </w:p>
    <w:p w:rsidR="0053564C" w:rsidRDefault="0053564C" w:rsidP="0053564C">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Output:</w:t>
      </w:r>
    </w:p>
    <w:p w:rsidR="0053564C" w:rsidRDefault="0053564C" w:rsidP="0053564C">
      <w:pPr>
        <w:pStyle w:val="HTMLPreformatted"/>
        <w:shd w:val="clear" w:color="auto" w:fill="E0E0E0"/>
        <w:spacing w:after="120"/>
        <w:textAlignment w:val="baseline"/>
        <w:rPr>
          <w:rFonts w:ascii="Consolas" w:hAnsi="Consolas"/>
          <w:sz w:val="18"/>
          <w:szCs w:val="18"/>
        </w:rPr>
      </w:pPr>
      <w:r>
        <w:rPr>
          <w:rFonts w:ascii="Consolas" w:hAnsi="Consolas"/>
          <w:sz w:val="18"/>
          <w:szCs w:val="18"/>
        </w:rPr>
        <w:t>Compile Error at line 19.</w:t>
      </w:r>
    </w:p>
    <w:p w:rsidR="0053564C" w:rsidRDefault="0053564C" w:rsidP="0053564C">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t> In this case of </w:t>
      </w:r>
      <w:hyperlink r:id="rId4" w:history="1">
        <w:r>
          <w:rPr>
            <w:rStyle w:val="Hyperlink"/>
            <w:rFonts w:ascii="Arial" w:hAnsi="Arial" w:cs="Arial"/>
            <w:color w:val="EC4E20"/>
            <w:sz w:val="19"/>
            <w:szCs w:val="19"/>
            <w:u w:val="none"/>
            <w:bdr w:val="none" w:sz="0" w:space="0" w:color="auto" w:frame="1"/>
          </w:rPr>
          <w:t xml:space="preserve">method </w:t>
        </w:r>
        <w:proofErr w:type="gramStart"/>
        <w:r>
          <w:rPr>
            <w:rStyle w:val="Hyperlink"/>
            <w:rFonts w:ascii="Arial" w:hAnsi="Arial" w:cs="Arial"/>
            <w:color w:val="EC4E20"/>
            <w:sz w:val="19"/>
            <w:szCs w:val="19"/>
            <w:u w:val="none"/>
            <w:bdr w:val="none" w:sz="0" w:space="0" w:color="auto" w:frame="1"/>
          </w:rPr>
          <w:t>Overloading</w:t>
        </w:r>
        <w:proofErr w:type="gramEnd"/>
      </w:hyperlink>
      <w:r>
        <w:rPr>
          <w:rFonts w:ascii="Arial" w:hAnsi="Arial" w:cs="Arial"/>
          <w:sz w:val="19"/>
          <w:szCs w:val="19"/>
        </w:rPr>
        <w:t xml:space="preserve">, the most specific method is </w:t>
      </w:r>
      <w:proofErr w:type="spellStart"/>
      <w:r>
        <w:rPr>
          <w:rFonts w:ascii="Arial" w:hAnsi="Arial" w:cs="Arial"/>
          <w:sz w:val="19"/>
          <w:szCs w:val="19"/>
        </w:rPr>
        <w:t>choosen</w:t>
      </w:r>
      <w:proofErr w:type="spellEnd"/>
      <w:r>
        <w:rPr>
          <w:rFonts w:ascii="Arial" w:hAnsi="Arial" w:cs="Arial"/>
          <w:sz w:val="19"/>
          <w:szCs w:val="19"/>
        </w:rPr>
        <w:t xml:space="preserve"> at compile time.</w:t>
      </w:r>
      <w:r>
        <w:rPr>
          <w:rFonts w:ascii="Arial" w:hAnsi="Arial" w:cs="Arial"/>
          <w:sz w:val="19"/>
          <w:szCs w:val="19"/>
        </w:rPr>
        <w:br/>
        <w:t>As ‘</w:t>
      </w:r>
      <w:proofErr w:type="spellStart"/>
      <w:r>
        <w:rPr>
          <w:rFonts w:ascii="Arial" w:hAnsi="Arial" w:cs="Arial"/>
          <w:sz w:val="19"/>
          <w:szCs w:val="19"/>
        </w:rPr>
        <w:t>java.lang.String</w:t>
      </w:r>
      <w:proofErr w:type="spellEnd"/>
      <w:r>
        <w:rPr>
          <w:rFonts w:ascii="Arial" w:hAnsi="Arial" w:cs="Arial"/>
          <w:sz w:val="19"/>
          <w:szCs w:val="19"/>
        </w:rPr>
        <w:t>’ and ‘</w:t>
      </w:r>
      <w:proofErr w:type="spellStart"/>
      <w:r>
        <w:rPr>
          <w:rFonts w:ascii="Arial" w:hAnsi="Arial" w:cs="Arial"/>
          <w:sz w:val="19"/>
          <w:szCs w:val="19"/>
        </w:rPr>
        <w:t>java.lang.Integer</w:t>
      </w:r>
      <w:proofErr w:type="spellEnd"/>
      <w:r>
        <w:rPr>
          <w:rFonts w:ascii="Arial" w:hAnsi="Arial" w:cs="Arial"/>
          <w:sz w:val="19"/>
          <w:szCs w:val="19"/>
        </w:rPr>
        <w:t>’ is a more specific type than ‘</w:t>
      </w:r>
      <w:proofErr w:type="spellStart"/>
      <w:r>
        <w:rPr>
          <w:rFonts w:ascii="Arial" w:hAnsi="Arial" w:cs="Arial"/>
          <w:sz w:val="19"/>
          <w:szCs w:val="19"/>
        </w:rPr>
        <w:t>java.lang.Object’</w:t>
      </w:r>
      <w:proofErr w:type="gramStart"/>
      <w:r>
        <w:rPr>
          <w:rFonts w:ascii="Arial" w:hAnsi="Arial" w:cs="Arial"/>
          <w:sz w:val="19"/>
          <w:szCs w:val="19"/>
        </w:rPr>
        <w:t>,but</w:t>
      </w:r>
      <w:proofErr w:type="spellEnd"/>
      <w:proofErr w:type="gramEnd"/>
      <w:r>
        <w:rPr>
          <w:rFonts w:ascii="Arial" w:hAnsi="Arial" w:cs="Arial"/>
          <w:sz w:val="19"/>
          <w:szCs w:val="19"/>
        </w:rPr>
        <w:t xml:space="preserve"> between ‘</w:t>
      </w:r>
      <w:proofErr w:type="spellStart"/>
      <w:r>
        <w:rPr>
          <w:rFonts w:ascii="Arial" w:hAnsi="Arial" w:cs="Arial"/>
          <w:sz w:val="19"/>
          <w:szCs w:val="19"/>
        </w:rPr>
        <w:t>java.lang.String</w:t>
      </w:r>
      <w:proofErr w:type="spellEnd"/>
      <w:r>
        <w:rPr>
          <w:rFonts w:ascii="Arial" w:hAnsi="Arial" w:cs="Arial"/>
          <w:sz w:val="19"/>
          <w:szCs w:val="19"/>
        </w:rPr>
        <w:t>’ and ‘</w:t>
      </w:r>
      <w:proofErr w:type="spellStart"/>
      <w:r>
        <w:rPr>
          <w:rFonts w:ascii="Arial" w:hAnsi="Arial" w:cs="Arial"/>
          <w:sz w:val="19"/>
          <w:szCs w:val="19"/>
        </w:rPr>
        <w:t>java.lang.Integer</w:t>
      </w:r>
      <w:proofErr w:type="spellEnd"/>
      <w:r>
        <w:rPr>
          <w:rFonts w:ascii="Arial" w:hAnsi="Arial" w:cs="Arial"/>
          <w:sz w:val="19"/>
          <w:szCs w:val="19"/>
        </w:rPr>
        <w:t>’ none is more specific.</w:t>
      </w:r>
      <w:r>
        <w:rPr>
          <w:rFonts w:ascii="Arial" w:hAnsi="Arial" w:cs="Arial"/>
          <w:sz w:val="19"/>
          <w:szCs w:val="19"/>
        </w:rPr>
        <w:br/>
        <w:t>In this case the Java is unable to decide which method to call.</w:t>
      </w:r>
    </w:p>
    <w:tbl>
      <w:tblPr>
        <w:tblW w:w="7401" w:type="dxa"/>
        <w:tblCellMar>
          <w:left w:w="0" w:type="dxa"/>
          <w:right w:w="0" w:type="dxa"/>
        </w:tblCellMar>
        <w:tblLook w:val="04A0"/>
      </w:tblPr>
      <w:tblGrid>
        <w:gridCol w:w="7401"/>
      </w:tblGrid>
      <w:tr w:rsidR="008D39B1" w:rsidRPr="008D39B1" w:rsidTr="008D39B1">
        <w:tc>
          <w:tcPr>
            <w:tcW w:w="7401" w:type="dxa"/>
            <w:vAlign w:val="center"/>
            <w:hideMark/>
          </w:tcPr>
          <w:p w:rsidR="00B370D8" w:rsidRPr="0084284C" w:rsidRDefault="00B370D8" w:rsidP="008D39B1">
            <w:pPr>
              <w:spacing w:after="0" w:line="240" w:lineRule="auto"/>
              <w:rPr>
                <w:rFonts w:ascii="Courier New" w:eastAsia="Times New Roman" w:hAnsi="Courier New" w:cs="Courier New"/>
                <w:b/>
                <w:sz w:val="20"/>
                <w:lang w:eastAsia="en-GB"/>
              </w:rPr>
            </w:pPr>
            <w:r w:rsidRPr="0084284C">
              <w:rPr>
                <w:rFonts w:ascii="Courier New" w:eastAsia="Times New Roman" w:hAnsi="Courier New" w:cs="Courier New"/>
                <w:b/>
                <w:sz w:val="20"/>
                <w:lang w:eastAsia="en-GB"/>
              </w:rPr>
              <w:lastRenderedPageBreak/>
              <w:t>3)</w:t>
            </w:r>
            <w:r w:rsidR="0084284C" w:rsidRPr="0084284C">
              <w:rPr>
                <w:rFonts w:ascii="Courier New" w:eastAsia="Times New Roman" w:hAnsi="Courier New" w:cs="Courier New"/>
                <w:b/>
                <w:sz w:val="20"/>
                <w:lang w:eastAsia="en-GB"/>
              </w:rPr>
              <w:t>Important</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xml:space="preserve">// Main.java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public</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class</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 xml:space="preserve">Main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xml:space="preserve">{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public</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static</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void</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 xml:space="preserve">main(String </w:t>
            </w:r>
            <w:proofErr w:type="spellStart"/>
            <w:r w:rsidRPr="008D39B1">
              <w:rPr>
                <w:rFonts w:ascii="Courier New" w:eastAsia="Times New Roman" w:hAnsi="Courier New" w:cs="Courier New"/>
                <w:sz w:val="20"/>
                <w:lang w:eastAsia="en-GB"/>
              </w:rPr>
              <w:t>args</w:t>
            </w:r>
            <w:proofErr w:type="spellEnd"/>
            <w:r w:rsidRPr="008D39B1">
              <w:rPr>
                <w:rFonts w:ascii="Courier New" w:eastAsia="Times New Roman" w:hAnsi="Courier New" w:cs="Courier New"/>
                <w:sz w:val="20"/>
                <w:lang w:eastAsia="en-GB"/>
              </w:rPr>
              <w:t xml:space="preserve">[])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xml:space="preserve">    {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String s1 = "</w:t>
            </w:r>
            <w:proofErr w:type="spellStart"/>
            <w:r w:rsidRPr="008D39B1">
              <w:rPr>
                <w:rFonts w:ascii="Courier New" w:eastAsia="Times New Roman" w:hAnsi="Courier New" w:cs="Courier New"/>
                <w:sz w:val="20"/>
                <w:lang w:eastAsia="en-GB"/>
              </w:rPr>
              <w:t>abc</w:t>
            </w:r>
            <w:proofErr w:type="spellEnd"/>
            <w:r w:rsidRPr="008D39B1">
              <w:rPr>
                <w:rFonts w:ascii="Courier New" w:eastAsia="Times New Roman" w:hAnsi="Courier New" w:cs="Courier New"/>
                <w:sz w:val="20"/>
                <w:lang w:eastAsia="en-GB"/>
              </w:rPr>
              <w:t xml:space="preserve">";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xml:space="preserve">        String s2 = s1;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xml:space="preserve">        s1 += "d";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w:t>
            </w:r>
            <w:proofErr w:type="spellStart"/>
            <w:r w:rsidRPr="008D39B1">
              <w:rPr>
                <w:rFonts w:ascii="Courier New" w:eastAsia="Times New Roman" w:hAnsi="Courier New" w:cs="Courier New"/>
                <w:sz w:val="20"/>
                <w:lang w:eastAsia="en-GB"/>
              </w:rPr>
              <w:t>System.out.println</w:t>
            </w:r>
            <w:proofErr w:type="spellEnd"/>
            <w:r w:rsidRPr="008D39B1">
              <w:rPr>
                <w:rFonts w:ascii="Courier New" w:eastAsia="Times New Roman" w:hAnsi="Courier New" w:cs="Courier New"/>
                <w:sz w:val="20"/>
                <w:lang w:eastAsia="en-GB"/>
              </w:rPr>
              <w:t>(s1 + " "</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 s2 + " "</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 xml:space="preserve">+ (s1 == s2));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w:t>
            </w:r>
            <w:r w:rsidRPr="008D39B1">
              <w:rPr>
                <w:rFonts w:ascii="Times New Roman" w:eastAsia="Times New Roman" w:hAnsi="Times New Roman" w:cs="Times New Roman"/>
                <w:sz w:val="24"/>
                <w:szCs w:val="24"/>
                <w:lang w:eastAsia="en-GB"/>
              </w:rPr>
              <w:t>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w:t>
            </w:r>
            <w:proofErr w:type="spellStart"/>
            <w:r w:rsidRPr="008D39B1">
              <w:rPr>
                <w:rFonts w:ascii="Courier New" w:eastAsia="Times New Roman" w:hAnsi="Courier New" w:cs="Courier New"/>
                <w:sz w:val="20"/>
                <w:lang w:eastAsia="en-GB"/>
              </w:rPr>
              <w:t>StringBuffer</w:t>
            </w:r>
            <w:proofErr w:type="spellEnd"/>
            <w:r w:rsidRPr="008D39B1">
              <w:rPr>
                <w:rFonts w:ascii="Courier New" w:eastAsia="Times New Roman" w:hAnsi="Courier New" w:cs="Courier New"/>
                <w:sz w:val="20"/>
                <w:lang w:eastAsia="en-GB"/>
              </w:rPr>
              <w:t xml:space="preserve"> sb1 = new</w:t>
            </w:r>
            <w:r w:rsidRPr="008D39B1">
              <w:rPr>
                <w:rFonts w:ascii="Times New Roman" w:eastAsia="Times New Roman" w:hAnsi="Times New Roman" w:cs="Times New Roman"/>
                <w:sz w:val="24"/>
                <w:szCs w:val="24"/>
                <w:lang w:eastAsia="en-GB"/>
              </w:rPr>
              <w:t xml:space="preserve"> </w:t>
            </w:r>
            <w:proofErr w:type="spellStart"/>
            <w:r w:rsidRPr="008D39B1">
              <w:rPr>
                <w:rFonts w:ascii="Courier New" w:eastAsia="Times New Roman" w:hAnsi="Courier New" w:cs="Courier New"/>
                <w:sz w:val="20"/>
                <w:lang w:eastAsia="en-GB"/>
              </w:rPr>
              <w:t>StringBuffer</w:t>
            </w:r>
            <w:proofErr w:type="spellEnd"/>
            <w:r w:rsidRPr="008D39B1">
              <w:rPr>
                <w:rFonts w:ascii="Courier New" w:eastAsia="Times New Roman" w:hAnsi="Courier New" w:cs="Courier New"/>
                <w:sz w:val="20"/>
                <w:lang w:eastAsia="en-GB"/>
              </w:rPr>
              <w:t>("</w:t>
            </w:r>
            <w:proofErr w:type="spellStart"/>
            <w:r w:rsidRPr="008D39B1">
              <w:rPr>
                <w:rFonts w:ascii="Courier New" w:eastAsia="Times New Roman" w:hAnsi="Courier New" w:cs="Courier New"/>
                <w:sz w:val="20"/>
                <w:lang w:eastAsia="en-GB"/>
              </w:rPr>
              <w:t>abc</w:t>
            </w:r>
            <w:proofErr w:type="spellEnd"/>
            <w:r w:rsidRPr="008D39B1">
              <w:rPr>
                <w:rFonts w:ascii="Courier New" w:eastAsia="Times New Roman" w:hAnsi="Courier New" w:cs="Courier New"/>
                <w:sz w:val="20"/>
                <w:lang w:eastAsia="en-GB"/>
              </w:rPr>
              <w:t xml:space="preserve">");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w:t>
            </w:r>
            <w:proofErr w:type="spellStart"/>
            <w:r w:rsidRPr="008D39B1">
              <w:rPr>
                <w:rFonts w:ascii="Courier New" w:eastAsia="Times New Roman" w:hAnsi="Courier New" w:cs="Courier New"/>
                <w:sz w:val="20"/>
                <w:lang w:eastAsia="en-GB"/>
              </w:rPr>
              <w:t>StringBuffer</w:t>
            </w:r>
            <w:proofErr w:type="spellEnd"/>
            <w:r w:rsidRPr="008D39B1">
              <w:rPr>
                <w:rFonts w:ascii="Courier New" w:eastAsia="Times New Roman" w:hAnsi="Courier New" w:cs="Courier New"/>
                <w:sz w:val="20"/>
                <w:lang w:eastAsia="en-GB"/>
              </w:rPr>
              <w:t xml:space="preserve"> sb2 = sb1;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xml:space="preserve">        sb1.append("d");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w:t>
            </w:r>
            <w:proofErr w:type="spellStart"/>
            <w:r w:rsidRPr="008D39B1">
              <w:rPr>
                <w:rFonts w:ascii="Courier New" w:eastAsia="Times New Roman" w:hAnsi="Courier New" w:cs="Courier New"/>
                <w:sz w:val="20"/>
                <w:lang w:eastAsia="en-GB"/>
              </w:rPr>
              <w:t>System.out.println</w:t>
            </w:r>
            <w:proofErr w:type="spellEnd"/>
            <w:r w:rsidRPr="008D39B1">
              <w:rPr>
                <w:rFonts w:ascii="Courier New" w:eastAsia="Times New Roman" w:hAnsi="Courier New" w:cs="Courier New"/>
                <w:sz w:val="20"/>
                <w:lang w:eastAsia="en-GB"/>
              </w:rPr>
              <w:t>(sb1 + " "</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 sb2 + " "</w:t>
            </w:r>
            <w:r w:rsidRPr="008D39B1">
              <w:rPr>
                <w:rFonts w:ascii="Times New Roman" w:eastAsia="Times New Roman" w:hAnsi="Times New Roman" w:cs="Times New Roman"/>
                <w:sz w:val="24"/>
                <w:szCs w:val="24"/>
                <w:lang w:eastAsia="en-GB"/>
              </w:rPr>
              <w:t xml:space="preserve"> </w:t>
            </w:r>
            <w:r w:rsidRPr="008D39B1">
              <w:rPr>
                <w:rFonts w:ascii="Courier New" w:eastAsia="Times New Roman" w:hAnsi="Courier New" w:cs="Courier New"/>
                <w:sz w:val="20"/>
                <w:lang w:eastAsia="en-GB"/>
              </w:rPr>
              <w:t xml:space="preserve">+ (sb1 == sb2));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xml:space="preserve">    } </w:t>
            </w:r>
          </w:p>
          <w:p w:rsidR="008D39B1" w:rsidRPr="008D39B1" w:rsidRDefault="008D39B1" w:rsidP="008D39B1">
            <w:pPr>
              <w:spacing w:after="0" w:line="240" w:lineRule="auto"/>
              <w:rPr>
                <w:rFonts w:ascii="Times New Roman" w:eastAsia="Times New Roman" w:hAnsi="Times New Roman" w:cs="Times New Roman"/>
                <w:sz w:val="24"/>
                <w:szCs w:val="24"/>
                <w:lang w:eastAsia="en-GB"/>
              </w:rPr>
            </w:pPr>
            <w:r w:rsidRPr="008D39B1">
              <w:rPr>
                <w:rFonts w:ascii="Courier New" w:eastAsia="Times New Roman" w:hAnsi="Courier New" w:cs="Courier New"/>
                <w:sz w:val="20"/>
                <w:lang w:eastAsia="en-GB"/>
              </w:rPr>
              <w:t xml:space="preserve">} //end class </w:t>
            </w:r>
          </w:p>
        </w:tc>
      </w:tr>
    </w:tbl>
    <w:p w:rsidR="008D39B1" w:rsidRPr="008D39B1" w:rsidRDefault="008D39B1" w:rsidP="008D39B1">
      <w:pPr>
        <w:shd w:val="clear" w:color="auto" w:fill="FFFFFF"/>
        <w:spacing w:after="120" w:line="240" w:lineRule="auto"/>
        <w:textAlignment w:val="baseline"/>
        <w:rPr>
          <w:rFonts w:ascii="Arial" w:eastAsia="Times New Roman" w:hAnsi="Arial" w:cs="Arial"/>
          <w:sz w:val="19"/>
          <w:szCs w:val="19"/>
          <w:lang w:eastAsia="en-GB"/>
        </w:rPr>
      </w:pPr>
      <w:r w:rsidRPr="008D39B1">
        <w:rPr>
          <w:rFonts w:ascii="Arial" w:eastAsia="Times New Roman" w:hAnsi="Arial" w:cs="Arial"/>
          <w:sz w:val="19"/>
          <w:szCs w:val="19"/>
          <w:lang w:eastAsia="en-GB"/>
        </w:rPr>
        <w:t>Output:</w:t>
      </w:r>
    </w:p>
    <w:p w:rsidR="008D39B1" w:rsidRPr="008D39B1" w:rsidRDefault="008D39B1" w:rsidP="008D39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proofErr w:type="spellStart"/>
      <w:proofErr w:type="gramStart"/>
      <w:r w:rsidRPr="008D39B1">
        <w:rPr>
          <w:rFonts w:ascii="Consolas" w:eastAsia="Times New Roman" w:hAnsi="Consolas" w:cs="Courier New"/>
          <w:sz w:val="18"/>
          <w:szCs w:val="18"/>
          <w:lang w:eastAsia="en-GB"/>
        </w:rPr>
        <w:t>abcd</w:t>
      </w:r>
      <w:proofErr w:type="spellEnd"/>
      <w:proofErr w:type="gramEnd"/>
      <w:r w:rsidRPr="008D39B1">
        <w:rPr>
          <w:rFonts w:ascii="Consolas" w:eastAsia="Times New Roman" w:hAnsi="Consolas" w:cs="Courier New"/>
          <w:sz w:val="18"/>
          <w:szCs w:val="18"/>
          <w:lang w:eastAsia="en-GB"/>
        </w:rPr>
        <w:t xml:space="preserve"> </w:t>
      </w:r>
      <w:proofErr w:type="spellStart"/>
      <w:r w:rsidRPr="008D39B1">
        <w:rPr>
          <w:rFonts w:ascii="Consolas" w:eastAsia="Times New Roman" w:hAnsi="Consolas" w:cs="Courier New"/>
          <w:sz w:val="18"/>
          <w:szCs w:val="18"/>
          <w:lang w:eastAsia="en-GB"/>
        </w:rPr>
        <w:t>abc</w:t>
      </w:r>
      <w:proofErr w:type="spellEnd"/>
      <w:r w:rsidRPr="008D39B1">
        <w:rPr>
          <w:rFonts w:ascii="Consolas" w:eastAsia="Times New Roman" w:hAnsi="Consolas" w:cs="Courier New"/>
          <w:sz w:val="18"/>
          <w:szCs w:val="18"/>
          <w:lang w:eastAsia="en-GB"/>
        </w:rPr>
        <w:t xml:space="preserve"> false</w:t>
      </w:r>
    </w:p>
    <w:p w:rsidR="008D39B1" w:rsidRPr="008D39B1" w:rsidRDefault="008D39B1" w:rsidP="008D39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proofErr w:type="spellStart"/>
      <w:proofErr w:type="gramStart"/>
      <w:r w:rsidRPr="008D39B1">
        <w:rPr>
          <w:rFonts w:ascii="Consolas" w:eastAsia="Times New Roman" w:hAnsi="Consolas" w:cs="Courier New"/>
          <w:sz w:val="18"/>
          <w:szCs w:val="18"/>
          <w:lang w:eastAsia="en-GB"/>
        </w:rPr>
        <w:t>abcd</w:t>
      </w:r>
      <w:proofErr w:type="spellEnd"/>
      <w:proofErr w:type="gramEnd"/>
      <w:r w:rsidRPr="008D39B1">
        <w:rPr>
          <w:rFonts w:ascii="Consolas" w:eastAsia="Times New Roman" w:hAnsi="Consolas" w:cs="Courier New"/>
          <w:sz w:val="18"/>
          <w:szCs w:val="18"/>
          <w:lang w:eastAsia="en-GB"/>
        </w:rPr>
        <w:t xml:space="preserve"> </w:t>
      </w:r>
      <w:proofErr w:type="spellStart"/>
      <w:r w:rsidRPr="008D39B1">
        <w:rPr>
          <w:rFonts w:ascii="Consolas" w:eastAsia="Times New Roman" w:hAnsi="Consolas" w:cs="Courier New"/>
          <w:sz w:val="18"/>
          <w:szCs w:val="18"/>
          <w:lang w:eastAsia="en-GB"/>
        </w:rPr>
        <w:t>abcd</w:t>
      </w:r>
      <w:proofErr w:type="spellEnd"/>
      <w:r w:rsidRPr="008D39B1">
        <w:rPr>
          <w:rFonts w:ascii="Consolas" w:eastAsia="Times New Roman" w:hAnsi="Consolas" w:cs="Courier New"/>
          <w:sz w:val="18"/>
          <w:szCs w:val="18"/>
          <w:lang w:eastAsia="en-GB"/>
        </w:rPr>
        <w:t xml:space="preserve"> true</w:t>
      </w:r>
    </w:p>
    <w:p w:rsidR="008D39B1" w:rsidRPr="008D39B1" w:rsidRDefault="008D39B1" w:rsidP="008D39B1">
      <w:pPr>
        <w:shd w:val="clear" w:color="auto" w:fill="FFFFFF"/>
        <w:spacing w:after="0" w:line="240" w:lineRule="auto"/>
        <w:textAlignment w:val="baseline"/>
        <w:rPr>
          <w:rFonts w:ascii="Arial" w:eastAsia="Times New Roman" w:hAnsi="Arial" w:cs="Arial"/>
          <w:sz w:val="19"/>
          <w:szCs w:val="19"/>
          <w:lang w:eastAsia="en-GB"/>
        </w:rPr>
      </w:pPr>
      <w:proofErr w:type="gramStart"/>
      <w:r w:rsidRPr="008D39B1">
        <w:rPr>
          <w:rFonts w:ascii="Arial" w:eastAsia="Times New Roman" w:hAnsi="Arial" w:cs="Arial"/>
          <w:b/>
          <w:bCs/>
          <w:sz w:val="19"/>
          <w:lang w:eastAsia="en-GB"/>
        </w:rPr>
        <w:t>Explanation :</w:t>
      </w:r>
      <w:proofErr w:type="gramEnd"/>
      <w:r w:rsidRPr="008D39B1">
        <w:rPr>
          <w:rFonts w:ascii="Arial" w:eastAsia="Times New Roman" w:hAnsi="Arial" w:cs="Arial"/>
          <w:b/>
          <w:bCs/>
          <w:sz w:val="19"/>
          <w:lang w:eastAsia="en-GB"/>
        </w:rPr>
        <w:t> </w:t>
      </w:r>
      <w:r w:rsidRPr="008D39B1">
        <w:rPr>
          <w:rFonts w:ascii="Arial" w:eastAsia="Times New Roman" w:hAnsi="Arial" w:cs="Arial"/>
          <w:sz w:val="19"/>
          <w:szCs w:val="19"/>
          <w:lang w:eastAsia="en-GB"/>
        </w:rPr>
        <w:t>In Java, String is immutable and string buffer is mutable.</w:t>
      </w:r>
      <w:r w:rsidRPr="008D39B1">
        <w:rPr>
          <w:rFonts w:ascii="Arial" w:eastAsia="Times New Roman" w:hAnsi="Arial" w:cs="Arial"/>
          <w:sz w:val="19"/>
          <w:szCs w:val="19"/>
          <w:lang w:eastAsia="en-GB"/>
        </w:rPr>
        <w:br/>
        <w:t xml:space="preserve">So string s2 and s1 both pointing to the same string </w:t>
      </w:r>
      <w:proofErr w:type="spellStart"/>
      <w:proofErr w:type="gramStart"/>
      <w:r w:rsidRPr="008D39B1">
        <w:rPr>
          <w:rFonts w:ascii="Arial" w:eastAsia="Times New Roman" w:hAnsi="Arial" w:cs="Arial"/>
          <w:sz w:val="19"/>
          <w:szCs w:val="19"/>
          <w:lang w:eastAsia="en-GB"/>
        </w:rPr>
        <w:t>abc</w:t>
      </w:r>
      <w:proofErr w:type="spellEnd"/>
      <w:proofErr w:type="gramEnd"/>
      <w:r w:rsidRPr="008D39B1">
        <w:rPr>
          <w:rFonts w:ascii="Arial" w:eastAsia="Times New Roman" w:hAnsi="Arial" w:cs="Arial"/>
          <w:sz w:val="19"/>
          <w:szCs w:val="19"/>
          <w:lang w:eastAsia="en-GB"/>
        </w:rPr>
        <w:t xml:space="preserve">. And, after making the changes the string s1 points to </w:t>
      </w:r>
      <w:proofErr w:type="spellStart"/>
      <w:r w:rsidRPr="008D39B1">
        <w:rPr>
          <w:rFonts w:ascii="Arial" w:eastAsia="Times New Roman" w:hAnsi="Arial" w:cs="Arial"/>
          <w:sz w:val="19"/>
          <w:szCs w:val="19"/>
          <w:lang w:eastAsia="en-GB"/>
        </w:rPr>
        <w:t>abcd</w:t>
      </w:r>
      <w:proofErr w:type="spellEnd"/>
      <w:r w:rsidRPr="008D39B1">
        <w:rPr>
          <w:rFonts w:ascii="Arial" w:eastAsia="Times New Roman" w:hAnsi="Arial" w:cs="Arial"/>
          <w:sz w:val="19"/>
          <w:szCs w:val="19"/>
          <w:lang w:eastAsia="en-GB"/>
        </w:rPr>
        <w:t xml:space="preserve"> and s2 points to </w:t>
      </w:r>
      <w:proofErr w:type="spellStart"/>
      <w:proofErr w:type="gramStart"/>
      <w:r w:rsidRPr="008D39B1">
        <w:rPr>
          <w:rFonts w:ascii="Arial" w:eastAsia="Times New Roman" w:hAnsi="Arial" w:cs="Arial"/>
          <w:sz w:val="19"/>
          <w:szCs w:val="19"/>
          <w:lang w:eastAsia="en-GB"/>
        </w:rPr>
        <w:t>abc</w:t>
      </w:r>
      <w:proofErr w:type="spellEnd"/>
      <w:proofErr w:type="gramEnd"/>
      <w:r w:rsidRPr="008D39B1">
        <w:rPr>
          <w:rFonts w:ascii="Arial" w:eastAsia="Times New Roman" w:hAnsi="Arial" w:cs="Arial"/>
          <w:sz w:val="19"/>
          <w:szCs w:val="19"/>
          <w:lang w:eastAsia="en-GB"/>
        </w:rPr>
        <w:t>, hence false. While in string buffer, both sb1 and sb2 both point to the same object. Since string buffer are mutable, making changes in one string also make changes to the other string. So both string still pointing to the same object after making the changes to the object (here sb2).</w:t>
      </w:r>
    </w:p>
    <w:p w:rsidR="0053564C" w:rsidRPr="0053564C" w:rsidRDefault="0053564C" w:rsidP="0053564C">
      <w:pPr>
        <w:spacing w:after="0" w:line="240" w:lineRule="auto"/>
        <w:rPr>
          <w:rFonts w:ascii="Consolas" w:eastAsia="Times New Roman" w:hAnsi="Consolas" w:cs="Times New Roman"/>
          <w:sz w:val="24"/>
          <w:szCs w:val="24"/>
          <w:lang w:eastAsia="en-GB"/>
        </w:rPr>
      </w:pPr>
    </w:p>
    <w:p w:rsidR="00621EED" w:rsidRDefault="00964FBF">
      <w:r>
        <w:t>4)</w:t>
      </w:r>
    </w:p>
    <w:tbl>
      <w:tblPr>
        <w:tblW w:w="7543" w:type="dxa"/>
        <w:tblInd w:w="-142" w:type="dxa"/>
        <w:tblCellMar>
          <w:left w:w="0" w:type="dxa"/>
          <w:right w:w="0" w:type="dxa"/>
        </w:tblCellMar>
        <w:tblLook w:val="04A0"/>
      </w:tblPr>
      <w:tblGrid>
        <w:gridCol w:w="7543"/>
      </w:tblGrid>
      <w:tr w:rsidR="00964FBF" w:rsidRPr="00964FBF" w:rsidTr="00964FBF">
        <w:tc>
          <w:tcPr>
            <w:tcW w:w="7543" w:type="dxa"/>
            <w:vAlign w:val="center"/>
            <w:hideMark/>
          </w:tcPr>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class</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First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First() {  </w:t>
            </w:r>
            <w:proofErr w:type="spellStart"/>
            <w:r w:rsidRPr="00964FBF">
              <w:rPr>
                <w:rFonts w:ascii="Courier New" w:eastAsia="Times New Roman" w:hAnsi="Courier New" w:cs="Courier New"/>
                <w:sz w:val="20"/>
                <w:lang w:eastAsia="en-GB"/>
              </w:rPr>
              <w:t>System.out.println</w:t>
            </w:r>
            <w:proofErr w:type="spellEnd"/>
            <w:r w:rsidRPr="00964FBF">
              <w:rPr>
                <w:rFonts w:ascii="Courier New" w:eastAsia="Times New Roman" w:hAnsi="Courier New" w:cs="Courier New"/>
                <w:sz w:val="20"/>
                <w:lang w:eastAsia="en-GB"/>
              </w:rPr>
              <w:t xml:space="preserve">("a");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r w:rsidRPr="00964FBF">
              <w:rPr>
                <w:rFonts w:ascii="Times New Roman" w:eastAsia="Times New Roman" w:hAnsi="Times New Roman" w:cs="Times New Roman"/>
                <w:sz w:val="24"/>
                <w:szCs w:val="24"/>
                <w:lang w:eastAsia="en-GB"/>
              </w:rPr>
              <w: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class</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Second extends</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First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Second()  {  </w:t>
            </w:r>
            <w:proofErr w:type="spellStart"/>
            <w:r w:rsidRPr="00964FBF">
              <w:rPr>
                <w:rFonts w:ascii="Courier New" w:eastAsia="Times New Roman" w:hAnsi="Courier New" w:cs="Courier New"/>
                <w:sz w:val="20"/>
                <w:lang w:eastAsia="en-GB"/>
              </w:rPr>
              <w:t>System.out.println</w:t>
            </w:r>
            <w:proofErr w:type="spellEnd"/>
            <w:r w:rsidRPr="00964FBF">
              <w:rPr>
                <w:rFonts w:ascii="Courier New" w:eastAsia="Times New Roman" w:hAnsi="Courier New" w:cs="Courier New"/>
                <w:sz w:val="20"/>
                <w:lang w:eastAsia="en-GB"/>
              </w:rPr>
              <w:t xml:space="preserve">("b");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r w:rsidRPr="00964FBF">
              <w:rPr>
                <w:rFonts w:ascii="Times New Roman" w:eastAsia="Times New Roman" w:hAnsi="Times New Roman" w:cs="Times New Roman"/>
                <w:sz w:val="24"/>
                <w:szCs w:val="24"/>
                <w:lang w:eastAsia="en-GB"/>
              </w:rPr>
              <w: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class</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Third extends</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Second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Third()   {  </w:t>
            </w:r>
            <w:proofErr w:type="spellStart"/>
            <w:r w:rsidRPr="00964FBF">
              <w:rPr>
                <w:rFonts w:ascii="Courier New" w:eastAsia="Times New Roman" w:hAnsi="Courier New" w:cs="Courier New"/>
                <w:sz w:val="20"/>
                <w:lang w:eastAsia="en-GB"/>
              </w:rPr>
              <w:t>System.out.println</w:t>
            </w:r>
            <w:proofErr w:type="spellEnd"/>
            <w:r w:rsidRPr="00964FBF">
              <w:rPr>
                <w:rFonts w:ascii="Courier New" w:eastAsia="Times New Roman" w:hAnsi="Courier New" w:cs="Courier New"/>
                <w:sz w:val="20"/>
                <w:lang w:eastAsia="en-GB"/>
              </w:rPr>
              <w:t xml:space="preserve">("c");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r w:rsidRPr="00964FBF">
              <w:rPr>
                <w:rFonts w:ascii="Times New Roman" w:eastAsia="Times New Roman" w:hAnsi="Times New Roman" w:cs="Times New Roman"/>
                <w:sz w:val="24"/>
                <w:szCs w:val="24"/>
                <w:lang w:eastAsia="en-GB"/>
              </w:rPr>
              <w: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class</w:t>
            </w:r>
            <w:r w:rsidRPr="00964FBF">
              <w:rPr>
                <w:rFonts w:ascii="Times New Roman" w:eastAsia="Times New Roman" w:hAnsi="Times New Roman" w:cs="Times New Roman"/>
                <w:sz w:val="24"/>
                <w:szCs w:val="24"/>
                <w:lang w:eastAsia="en-GB"/>
              </w:rPr>
              <w:t xml:space="preserve"> </w:t>
            </w:r>
            <w:proofErr w:type="spellStart"/>
            <w:r w:rsidRPr="00964FBF">
              <w:rPr>
                <w:rFonts w:ascii="Courier New" w:eastAsia="Times New Roman" w:hAnsi="Courier New" w:cs="Courier New"/>
                <w:sz w:val="20"/>
                <w:lang w:eastAsia="en-GB"/>
              </w:rPr>
              <w:t>MainClass</w:t>
            </w:r>
            <w:proofErr w:type="spellEnd"/>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static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void</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main(String[] </w:t>
            </w:r>
            <w:proofErr w:type="spellStart"/>
            <w:r w:rsidRPr="00964FBF">
              <w:rPr>
                <w:rFonts w:ascii="Courier New" w:eastAsia="Times New Roman" w:hAnsi="Courier New" w:cs="Courier New"/>
                <w:sz w:val="20"/>
                <w:lang w:eastAsia="en-GB"/>
              </w:rPr>
              <w:t>args</w:t>
            </w:r>
            <w:proofErr w:type="spellEnd"/>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Third c = new</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Third();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tc>
      </w:tr>
    </w:tbl>
    <w:p w:rsidR="00964FBF" w:rsidRPr="00964FBF" w:rsidRDefault="00964FBF" w:rsidP="00964FBF">
      <w:pPr>
        <w:shd w:val="clear" w:color="auto" w:fill="FFFFFF"/>
        <w:spacing w:after="120" w:line="240" w:lineRule="auto"/>
        <w:textAlignment w:val="baseline"/>
        <w:rPr>
          <w:rFonts w:ascii="Arial" w:eastAsia="Times New Roman" w:hAnsi="Arial" w:cs="Arial"/>
          <w:sz w:val="19"/>
          <w:szCs w:val="19"/>
          <w:lang w:eastAsia="en-GB"/>
        </w:rPr>
      </w:pPr>
      <w:r w:rsidRPr="00964FBF">
        <w:rPr>
          <w:rFonts w:ascii="Arial" w:eastAsia="Times New Roman" w:hAnsi="Arial" w:cs="Arial"/>
          <w:sz w:val="19"/>
          <w:szCs w:val="19"/>
          <w:lang w:eastAsia="en-GB"/>
        </w:rPr>
        <w:t>Output:</w:t>
      </w:r>
    </w:p>
    <w:p w:rsidR="00964FBF" w:rsidRPr="00964FBF" w:rsidRDefault="00964FBF" w:rsidP="00964F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proofErr w:type="gramStart"/>
      <w:r w:rsidRPr="00964FBF">
        <w:rPr>
          <w:rFonts w:ascii="Consolas" w:eastAsia="Times New Roman" w:hAnsi="Consolas" w:cs="Courier New"/>
          <w:sz w:val="18"/>
          <w:szCs w:val="18"/>
          <w:lang w:eastAsia="en-GB"/>
        </w:rPr>
        <w:t>a</w:t>
      </w:r>
      <w:proofErr w:type="gramEnd"/>
    </w:p>
    <w:p w:rsidR="00964FBF" w:rsidRPr="00964FBF" w:rsidRDefault="00964FBF" w:rsidP="00964F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proofErr w:type="gramStart"/>
      <w:r w:rsidRPr="00964FBF">
        <w:rPr>
          <w:rFonts w:ascii="Consolas" w:eastAsia="Times New Roman" w:hAnsi="Consolas" w:cs="Courier New"/>
          <w:sz w:val="18"/>
          <w:szCs w:val="18"/>
          <w:lang w:eastAsia="en-GB"/>
        </w:rPr>
        <w:t>b</w:t>
      </w:r>
      <w:proofErr w:type="gramEnd"/>
    </w:p>
    <w:p w:rsidR="00964FBF" w:rsidRPr="00964FBF" w:rsidRDefault="00964FBF" w:rsidP="00964F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proofErr w:type="gramStart"/>
      <w:r w:rsidRPr="00964FBF">
        <w:rPr>
          <w:rFonts w:ascii="Consolas" w:eastAsia="Times New Roman" w:hAnsi="Consolas" w:cs="Courier New"/>
          <w:sz w:val="18"/>
          <w:szCs w:val="18"/>
          <w:lang w:eastAsia="en-GB"/>
        </w:rPr>
        <w:t>c</w:t>
      </w:r>
      <w:proofErr w:type="gramEnd"/>
    </w:p>
    <w:p w:rsidR="00964FBF" w:rsidRPr="00964FBF" w:rsidRDefault="00964FBF" w:rsidP="00964FBF">
      <w:pPr>
        <w:shd w:val="clear" w:color="auto" w:fill="FFFFFF"/>
        <w:spacing w:after="0" w:line="240" w:lineRule="auto"/>
        <w:textAlignment w:val="baseline"/>
        <w:rPr>
          <w:rFonts w:ascii="Arial" w:eastAsia="Times New Roman" w:hAnsi="Arial" w:cs="Arial"/>
          <w:sz w:val="19"/>
          <w:szCs w:val="19"/>
          <w:lang w:eastAsia="en-GB"/>
        </w:rPr>
      </w:pPr>
      <w:r w:rsidRPr="00964FBF">
        <w:rPr>
          <w:rFonts w:ascii="Arial" w:eastAsia="Times New Roman" w:hAnsi="Arial" w:cs="Arial"/>
          <w:sz w:val="19"/>
          <w:szCs w:val="19"/>
          <w:lang w:eastAsia="en-GB"/>
        </w:rPr>
        <w:br/>
      </w:r>
      <w:r w:rsidRPr="00964FBF">
        <w:rPr>
          <w:rFonts w:ascii="Arial" w:eastAsia="Times New Roman" w:hAnsi="Arial" w:cs="Arial"/>
          <w:b/>
          <w:bCs/>
          <w:sz w:val="19"/>
          <w:lang w:eastAsia="en-GB"/>
        </w:rPr>
        <w:t>Explanation</w:t>
      </w:r>
      <w:proofErr w:type="gramStart"/>
      <w:r w:rsidRPr="00964FBF">
        <w:rPr>
          <w:rFonts w:ascii="Arial" w:eastAsia="Times New Roman" w:hAnsi="Arial" w:cs="Arial"/>
          <w:b/>
          <w:bCs/>
          <w:sz w:val="19"/>
          <w:lang w:eastAsia="en-GB"/>
        </w:rPr>
        <w:t>:</w:t>
      </w:r>
      <w:proofErr w:type="gramEnd"/>
      <w:r w:rsidRPr="00964FBF">
        <w:rPr>
          <w:rFonts w:ascii="Arial" w:eastAsia="Times New Roman" w:hAnsi="Arial" w:cs="Arial"/>
          <w:sz w:val="19"/>
          <w:szCs w:val="19"/>
          <w:lang w:eastAsia="en-GB"/>
        </w:rPr>
        <w:br/>
      </w:r>
      <w:r w:rsidRPr="00964FBF">
        <w:rPr>
          <w:rFonts w:ascii="Arial" w:eastAsia="Times New Roman" w:hAnsi="Arial" w:cs="Arial"/>
          <w:sz w:val="19"/>
          <w:szCs w:val="19"/>
          <w:lang w:eastAsia="en-GB"/>
        </w:rPr>
        <w:lastRenderedPageBreak/>
        <w:t xml:space="preserve">While creating a new object of ‘Third’ type, before calling the default constructor of Third class, the default constructor of super class is called </w:t>
      </w:r>
      <w:proofErr w:type="spellStart"/>
      <w:r w:rsidRPr="00964FBF">
        <w:rPr>
          <w:rFonts w:ascii="Arial" w:eastAsia="Times New Roman" w:hAnsi="Arial" w:cs="Arial"/>
          <w:sz w:val="19"/>
          <w:szCs w:val="19"/>
          <w:lang w:eastAsia="en-GB"/>
        </w:rPr>
        <w:t>i.e</w:t>
      </w:r>
      <w:proofErr w:type="spellEnd"/>
      <w:r w:rsidRPr="00964FBF">
        <w:rPr>
          <w:rFonts w:ascii="Arial" w:eastAsia="Times New Roman" w:hAnsi="Arial" w:cs="Arial"/>
          <w:sz w:val="19"/>
          <w:szCs w:val="19"/>
          <w:lang w:eastAsia="en-GB"/>
        </w:rPr>
        <w:t>, Second class and then again before the default constructor of super class, default constructor of First class is called. And hence gives such output.</w:t>
      </w:r>
    </w:p>
    <w:p w:rsidR="00964FBF" w:rsidRDefault="00964FBF"/>
    <w:tbl>
      <w:tblPr>
        <w:tblW w:w="7401" w:type="dxa"/>
        <w:tblCellMar>
          <w:left w:w="0" w:type="dxa"/>
          <w:right w:w="0" w:type="dxa"/>
        </w:tblCellMar>
        <w:tblLook w:val="04A0"/>
      </w:tblPr>
      <w:tblGrid>
        <w:gridCol w:w="7401"/>
      </w:tblGrid>
      <w:tr w:rsidR="00964FBF" w:rsidRPr="00964FBF" w:rsidTr="00964FBF">
        <w:tc>
          <w:tcPr>
            <w:tcW w:w="7401" w:type="dxa"/>
            <w:vAlign w:val="center"/>
            <w:hideMark/>
          </w:tcPr>
          <w:p w:rsidR="00964FBF" w:rsidRPr="00964FBF" w:rsidRDefault="00964FBF" w:rsidP="00964FBF">
            <w:pPr>
              <w:spacing w:after="0" w:line="240" w:lineRule="auto"/>
              <w:rPr>
                <w:rFonts w:ascii="Times New Roman" w:eastAsia="Times New Roman" w:hAnsi="Times New Roman" w:cs="Times New Roman"/>
                <w:sz w:val="24"/>
                <w:szCs w:val="24"/>
                <w:lang w:eastAsia="en-GB"/>
              </w:rPr>
            </w:pPr>
            <w:r>
              <w:t>5)</w:t>
            </w:r>
            <w:r w:rsidR="003B6F3F">
              <w:t xml:space="preserve">   </w:t>
            </w:r>
            <w:r w:rsidRPr="00964FBF">
              <w:rPr>
                <w:rFonts w:ascii="Courier New" w:eastAsia="Times New Roman" w:hAnsi="Courier New" w:cs="Courier New"/>
                <w:sz w:val="20"/>
                <w:lang w:eastAsia="en-GB"/>
              </w:rPr>
              <w:t>class</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First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proofErr w:type="spellStart"/>
            <w:r w:rsidRPr="00964FBF">
              <w:rPr>
                <w:rFonts w:ascii="Courier New" w:eastAsia="Times New Roman" w:hAnsi="Courier New" w:cs="Courier New"/>
                <w:sz w:val="20"/>
                <w:lang w:eastAsia="en-GB"/>
              </w:rPr>
              <w:t>int</w:t>
            </w:r>
            <w:proofErr w:type="spellEnd"/>
            <w:r w:rsidRPr="00964FBF">
              <w:rPr>
                <w:rFonts w:ascii="Times New Roman" w:eastAsia="Times New Roman" w:hAnsi="Times New Roman" w:cs="Times New Roman"/>
                <w:sz w:val="24"/>
                <w:szCs w:val="24"/>
                <w:lang w:eastAsia="en-GB"/>
              </w:rPr>
              <w:t xml:space="preserve"> </w:t>
            </w:r>
            <w:proofErr w:type="spellStart"/>
            <w:r w:rsidRPr="00964FBF">
              <w:rPr>
                <w:rFonts w:ascii="Courier New" w:eastAsia="Times New Roman" w:hAnsi="Courier New" w:cs="Courier New"/>
                <w:sz w:val="20"/>
                <w:lang w:eastAsia="en-GB"/>
              </w:rPr>
              <w:t>i</w:t>
            </w:r>
            <w:proofErr w:type="spellEnd"/>
            <w:r w:rsidRPr="00964FBF">
              <w:rPr>
                <w:rFonts w:ascii="Courier New" w:eastAsia="Times New Roman" w:hAnsi="Courier New" w:cs="Courier New"/>
                <w:sz w:val="20"/>
                <w:lang w:eastAsia="en-GB"/>
              </w:rPr>
              <w:t xml:space="preserve"> = 10;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r w:rsidRPr="00964FBF">
              <w:rPr>
                <w:rFonts w:ascii="Times New Roman" w:eastAsia="Times New Roman" w:hAnsi="Times New Roman" w:cs="Times New Roman"/>
                <w:sz w:val="24"/>
                <w:szCs w:val="24"/>
                <w:lang w:eastAsia="en-GB"/>
              </w:rPr>
              <w: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First(</w:t>
            </w:r>
            <w:proofErr w:type="spellStart"/>
            <w:r w:rsidRPr="00964FBF">
              <w:rPr>
                <w:rFonts w:ascii="Courier New" w:eastAsia="Times New Roman" w:hAnsi="Courier New" w:cs="Courier New"/>
                <w:sz w:val="20"/>
                <w:lang w:eastAsia="en-GB"/>
              </w:rPr>
              <w:t>int</w:t>
            </w:r>
            <w:proofErr w:type="spellEnd"/>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j)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proofErr w:type="spellStart"/>
            <w:r w:rsidRPr="00964FBF">
              <w:rPr>
                <w:rFonts w:ascii="Courier New" w:eastAsia="Times New Roman" w:hAnsi="Courier New" w:cs="Courier New"/>
                <w:sz w:val="20"/>
                <w:lang w:eastAsia="en-GB"/>
              </w:rPr>
              <w:t>System.out.println</w:t>
            </w:r>
            <w:proofErr w:type="spellEnd"/>
            <w:r w:rsidRPr="00964FBF">
              <w:rPr>
                <w:rFonts w:ascii="Courier New" w:eastAsia="Times New Roman" w:hAnsi="Courier New" w:cs="Courier New"/>
                <w:sz w:val="20"/>
                <w:lang w:eastAsia="en-GB"/>
              </w:rPr>
              <w:t>(</w:t>
            </w:r>
            <w:proofErr w:type="spellStart"/>
            <w:r w:rsidRPr="00964FBF">
              <w:rPr>
                <w:rFonts w:ascii="Courier New" w:eastAsia="Times New Roman" w:hAnsi="Courier New" w:cs="Courier New"/>
                <w:sz w:val="20"/>
                <w:lang w:eastAsia="en-GB"/>
              </w:rPr>
              <w:t>i</w:t>
            </w:r>
            <w:proofErr w:type="spellEnd"/>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proofErr w:type="spellStart"/>
            <w:r w:rsidRPr="00964FBF">
              <w:rPr>
                <w:rFonts w:ascii="Courier New" w:eastAsia="Times New Roman" w:hAnsi="Courier New" w:cs="Courier New"/>
                <w:sz w:val="20"/>
                <w:lang w:eastAsia="en-GB"/>
              </w:rPr>
              <w:t>this.i</w:t>
            </w:r>
            <w:proofErr w:type="spellEnd"/>
            <w:r w:rsidRPr="00964FBF">
              <w:rPr>
                <w:rFonts w:ascii="Courier New" w:eastAsia="Times New Roman" w:hAnsi="Courier New" w:cs="Courier New"/>
                <w:sz w:val="20"/>
                <w:lang w:eastAsia="en-GB"/>
              </w:rPr>
              <w:t xml:space="preserve"> = j * 10;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r w:rsidRPr="00964FBF">
              <w:rPr>
                <w:rFonts w:ascii="Times New Roman" w:eastAsia="Times New Roman" w:hAnsi="Times New Roman" w:cs="Times New Roman"/>
                <w:sz w:val="24"/>
                <w:szCs w:val="24"/>
                <w:lang w:eastAsia="en-GB"/>
              </w:rPr>
              <w: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class</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Second extends</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First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Second(</w:t>
            </w:r>
            <w:proofErr w:type="spellStart"/>
            <w:r w:rsidRPr="00964FBF">
              <w:rPr>
                <w:rFonts w:ascii="Courier New" w:eastAsia="Times New Roman" w:hAnsi="Courier New" w:cs="Courier New"/>
                <w:sz w:val="20"/>
                <w:lang w:eastAsia="en-GB"/>
              </w:rPr>
              <w:t>int</w:t>
            </w:r>
            <w:proofErr w:type="spellEnd"/>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j)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super(j);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proofErr w:type="spellStart"/>
            <w:r w:rsidRPr="00964FBF">
              <w:rPr>
                <w:rFonts w:ascii="Courier New" w:eastAsia="Times New Roman" w:hAnsi="Courier New" w:cs="Courier New"/>
                <w:sz w:val="20"/>
                <w:lang w:eastAsia="en-GB"/>
              </w:rPr>
              <w:t>System.out.println</w:t>
            </w:r>
            <w:proofErr w:type="spellEnd"/>
            <w:r w:rsidRPr="00964FBF">
              <w:rPr>
                <w:rFonts w:ascii="Courier New" w:eastAsia="Times New Roman" w:hAnsi="Courier New" w:cs="Courier New"/>
                <w:sz w:val="20"/>
                <w:lang w:eastAsia="en-GB"/>
              </w:rPr>
              <w:t>(</w:t>
            </w:r>
            <w:proofErr w:type="spellStart"/>
            <w:r w:rsidRPr="00964FBF">
              <w:rPr>
                <w:rFonts w:ascii="Courier New" w:eastAsia="Times New Roman" w:hAnsi="Courier New" w:cs="Courier New"/>
                <w:sz w:val="20"/>
                <w:lang w:eastAsia="en-GB"/>
              </w:rPr>
              <w:t>i</w:t>
            </w:r>
            <w:proofErr w:type="spellEnd"/>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proofErr w:type="spellStart"/>
            <w:r w:rsidRPr="00964FBF">
              <w:rPr>
                <w:rFonts w:ascii="Courier New" w:eastAsia="Times New Roman" w:hAnsi="Courier New" w:cs="Courier New"/>
                <w:sz w:val="20"/>
                <w:lang w:eastAsia="en-GB"/>
              </w:rPr>
              <w:t>this.i</w:t>
            </w:r>
            <w:proofErr w:type="spellEnd"/>
            <w:r w:rsidRPr="00964FBF">
              <w:rPr>
                <w:rFonts w:ascii="Courier New" w:eastAsia="Times New Roman" w:hAnsi="Courier New" w:cs="Courier New"/>
                <w:sz w:val="20"/>
                <w:lang w:eastAsia="en-GB"/>
              </w:rPr>
              <w:t xml:space="preserve"> = j * 20;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r w:rsidRPr="00964FBF">
              <w:rPr>
                <w:rFonts w:ascii="Times New Roman" w:eastAsia="Times New Roman" w:hAnsi="Times New Roman" w:cs="Times New Roman"/>
                <w:sz w:val="24"/>
                <w:szCs w:val="24"/>
                <w:lang w:eastAsia="en-GB"/>
              </w:rPr>
              <w:t>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class</w:t>
            </w:r>
            <w:r w:rsidRPr="00964FBF">
              <w:rPr>
                <w:rFonts w:ascii="Times New Roman" w:eastAsia="Times New Roman" w:hAnsi="Times New Roman" w:cs="Times New Roman"/>
                <w:sz w:val="24"/>
                <w:szCs w:val="24"/>
                <w:lang w:eastAsia="en-GB"/>
              </w:rPr>
              <w:t xml:space="preserve"> </w:t>
            </w:r>
            <w:proofErr w:type="spellStart"/>
            <w:r w:rsidRPr="00964FBF">
              <w:rPr>
                <w:rFonts w:ascii="Courier New" w:eastAsia="Times New Roman" w:hAnsi="Courier New" w:cs="Courier New"/>
                <w:sz w:val="20"/>
                <w:lang w:eastAsia="en-GB"/>
              </w:rPr>
              <w:t>MainClass</w:t>
            </w:r>
            <w:proofErr w:type="spellEnd"/>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public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static</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void</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main(String[] </w:t>
            </w:r>
            <w:proofErr w:type="spellStart"/>
            <w:r w:rsidRPr="00964FBF">
              <w:rPr>
                <w:rFonts w:ascii="Courier New" w:eastAsia="Times New Roman" w:hAnsi="Courier New" w:cs="Courier New"/>
                <w:sz w:val="20"/>
                <w:lang w:eastAsia="en-GB"/>
              </w:rPr>
              <w:t>args</w:t>
            </w:r>
            <w:proofErr w:type="spellEnd"/>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Second n = new</w:t>
            </w:r>
            <w:r w:rsidRPr="00964FBF">
              <w:rPr>
                <w:rFonts w:ascii="Times New Roman" w:eastAsia="Times New Roman" w:hAnsi="Times New Roman" w:cs="Times New Roman"/>
                <w:sz w:val="24"/>
                <w:szCs w:val="24"/>
                <w:lang w:eastAsia="en-GB"/>
              </w:rPr>
              <w:t xml:space="preserve"> </w:t>
            </w:r>
            <w:r w:rsidRPr="00964FBF">
              <w:rPr>
                <w:rFonts w:ascii="Courier New" w:eastAsia="Times New Roman" w:hAnsi="Courier New" w:cs="Courier New"/>
                <w:sz w:val="20"/>
                <w:lang w:eastAsia="en-GB"/>
              </w:rPr>
              <w:t xml:space="preserve">Second(20);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w:t>
            </w:r>
            <w:proofErr w:type="spellStart"/>
            <w:r w:rsidRPr="00964FBF">
              <w:rPr>
                <w:rFonts w:ascii="Courier New" w:eastAsia="Times New Roman" w:hAnsi="Courier New" w:cs="Courier New"/>
                <w:sz w:val="20"/>
                <w:lang w:eastAsia="en-GB"/>
              </w:rPr>
              <w:t>System.out.println</w:t>
            </w:r>
            <w:proofErr w:type="spellEnd"/>
            <w:r w:rsidRPr="00964FBF">
              <w:rPr>
                <w:rFonts w:ascii="Courier New" w:eastAsia="Times New Roman" w:hAnsi="Courier New" w:cs="Courier New"/>
                <w:sz w:val="20"/>
                <w:lang w:eastAsia="en-GB"/>
              </w:rPr>
              <w:t>(</w:t>
            </w:r>
            <w:proofErr w:type="spellStart"/>
            <w:r w:rsidRPr="00964FBF">
              <w:rPr>
                <w:rFonts w:ascii="Courier New" w:eastAsia="Times New Roman" w:hAnsi="Courier New" w:cs="Courier New"/>
                <w:sz w:val="20"/>
                <w:lang w:eastAsia="en-GB"/>
              </w:rPr>
              <w:t>n.i</w:t>
            </w:r>
            <w:proofErr w:type="spellEnd"/>
            <w:r w:rsidRPr="00964FBF">
              <w:rPr>
                <w:rFonts w:ascii="Courier New" w:eastAsia="Times New Roman" w:hAnsi="Courier New" w:cs="Courier New"/>
                <w:sz w:val="20"/>
                <w:lang w:eastAsia="en-GB"/>
              </w:rPr>
              <w:t xml:space="preserve">);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 </w:t>
            </w:r>
          </w:p>
          <w:p w:rsidR="00964FBF" w:rsidRPr="00964FBF" w:rsidRDefault="00964FBF" w:rsidP="00964FBF">
            <w:pPr>
              <w:spacing w:after="0" w:line="240" w:lineRule="auto"/>
              <w:rPr>
                <w:rFonts w:ascii="Times New Roman" w:eastAsia="Times New Roman" w:hAnsi="Times New Roman" w:cs="Times New Roman"/>
                <w:sz w:val="24"/>
                <w:szCs w:val="24"/>
                <w:lang w:eastAsia="en-GB"/>
              </w:rPr>
            </w:pPr>
            <w:r w:rsidRPr="00964FBF">
              <w:rPr>
                <w:rFonts w:ascii="Courier New" w:eastAsia="Times New Roman" w:hAnsi="Courier New" w:cs="Courier New"/>
                <w:sz w:val="20"/>
                <w:lang w:eastAsia="en-GB"/>
              </w:rPr>
              <w:t xml:space="preserve">} </w:t>
            </w:r>
          </w:p>
        </w:tc>
      </w:tr>
      <w:tr w:rsidR="003B6F3F" w:rsidRPr="00964FBF" w:rsidTr="00964FBF">
        <w:tc>
          <w:tcPr>
            <w:tcW w:w="7401" w:type="dxa"/>
            <w:vAlign w:val="center"/>
          </w:tcPr>
          <w:p w:rsidR="003B6F3F" w:rsidRDefault="003B6F3F" w:rsidP="00964FBF">
            <w:pPr>
              <w:spacing w:after="0" w:line="240" w:lineRule="auto"/>
            </w:pPr>
          </w:p>
        </w:tc>
      </w:tr>
    </w:tbl>
    <w:p w:rsidR="00964FBF" w:rsidRPr="00964FBF" w:rsidRDefault="00964FBF" w:rsidP="00964FBF">
      <w:pPr>
        <w:shd w:val="clear" w:color="auto" w:fill="FFFFFF"/>
        <w:spacing w:after="120" w:line="240" w:lineRule="auto"/>
        <w:textAlignment w:val="baseline"/>
        <w:rPr>
          <w:rFonts w:ascii="Arial" w:eastAsia="Times New Roman" w:hAnsi="Arial" w:cs="Arial"/>
          <w:sz w:val="19"/>
          <w:szCs w:val="19"/>
          <w:lang w:eastAsia="en-GB"/>
        </w:rPr>
      </w:pPr>
      <w:r w:rsidRPr="00964FBF">
        <w:rPr>
          <w:rFonts w:ascii="Arial" w:eastAsia="Times New Roman" w:hAnsi="Arial" w:cs="Arial"/>
          <w:sz w:val="19"/>
          <w:szCs w:val="19"/>
          <w:lang w:eastAsia="en-GB"/>
        </w:rPr>
        <w:t>Output:</w:t>
      </w:r>
    </w:p>
    <w:p w:rsidR="00964FBF" w:rsidRPr="00964FBF" w:rsidRDefault="00964FBF" w:rsidP="00964F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10</w:t>
      </w:r>
    </w:p>
    <w:p w:rsidR="00964FBF" w:rsidRPr="00964FBF" w:rsidRDefault="00964FBF" w:rsidP="00964F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200</w:t>
      </w:r>
    </w:p>
    <w:p w:rsidR="00964FBF" w:rsidRPr="00964FBF" w:rsidRDefault="00964FBF" w:rsidP="00964FB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400</w:t>
      </w:r>
    </w:p>
    <w:p w:rsidR="00964FBF" w:rsidRDefault="00964FBF">
      <w:pPr>
        <w:rPr>
          <w:rFonts w:ascii="Arial" w:hAnsi="Arial" w:cs="Arial"/>
          <w:sz w:val="19"/>
          <w:szCs w:val="19"/>
          <w:shd w:val="clear" w:color="auto" w:fill="FFFFFF"/>
        </w:rPr>
      </w:pPr>
      <w:r>
        <w:rPr>
          <w:rStyle w:val="Strong"/>
          <w:rFonts w:ascii="Arial" w:hAnsi="Arial" w:cs="Arial"/>
          <w:sz w:val="19"/>
          <w:szCs w:val="19"/>
          <w:bdr w:val="none" w:sz="0" w:space="0" w:color="auto" w:frame="1"/>
          <w:shd w:val="clear" w:color="auto" w:fill="FFFFFF"/>
        </w:rPr>
        <w:t>Explanation</w:t>
      </w:r>
      <w:proofErr w:type="gramStart"/>
      <w:r>
        <w:rPr>
          <w:rStyle w:val="Strong"/>
          <w:rFonts w:ascii="Arial" w:hAnsi="Arial" w:cs="Arial"/>
          <w:sz w:val="19"/>
          <w:szCs w:val="19"/>
          <w:bdr w:val="none" w:sz="0" w:space="0" w:color="auto" w:frame="1"/>
          <w:shd w:val="clear" w:color="auto" w:fill="FFFFFF"/>
        </w:rPr>
        <w:t>:</w:t>
      </w:r>
      <w:proofErr w:type="gramEnd"/>
      <w:r>
        <w:rPr>
          <w:rFonts w:ascii="Arial" w:hAnsi="Arial" w:cs="Arial"/>
          <w:sz w:val="19"/>
          <w:szCs w:val="19"/>
        </w:rPr>
        <w:br/>
      </w:r>
      <w:r>
        <w:rPr>
          <w:rFonts w:ascii="Arial" w:hAnsi="Arial" w:cs="Arial"/>
          <w:sz w:val="19"/>
          <w:szCs w:val="19"/>
          <w:shd w:val="clear" w:color="auto" w:fill="FFFFFF"/>
        </w:rPr>
        <w:t>Since in ‘Second’ class it doesn’t have its own ‘</w:t>
      </w:r>
      <w:proofErr w:type="spellStart"/>
      <w:r>
        <w:rPr>
          <w:rFonts w:ascii="Arial" w:hAnsi="Arial" w:cs="Arial"/>
          <w:sz w:val="19"/>
          <w:szCs w:val="19"/>
          <w:shd w:val="clear" w:color="auto" w:fill="FFFFFF"/>
        </w:rPr>
        <w:t>i</w:t>
      </w:r>
      <w:proofErr w:type="spellEnd"/>
      <w:r>
        <w:rPr>
          <w:rFonts w:ascii="Arial" w:hAnsi="Arial" w:cs="Arial"/>
          <w:sz w:val="19"/>
          <w:szCs w:val="19"/>
          <w:shd w:val="clear" w:color="auto" w:fill="FFFFFF"/>
        </w:rPr>
        <w:t>’, the variable is inherited from the super class. Also, the constructor of parent is called when we create an object of Second.</w:t>
      </w:r>
    </w:p>
    <w:tbl>
      <w:tblPr>
        <w:tblW w:w="7401" w:type="dxa"/>
        <w:tblCellMar>
          <w:left w:w="0" w:type="dxa"/>
          <w:right w:w="0" w:type="dxa"/>
        </w:tblCellMar>
        <w:tblLook w:val="04A0"/>
      </w:tblPr>
      <w:tblGrid>
        <w:gridCol w:w="7401"/>
      </w:tblGrid>
      <w:tr w:rsidR="003B6F3F" w:rsidRPr="003B6F3F" w:rsidTr="003B6F3F">
        <w:tc>
          <w:tcPr>
            <w:tcW w:w="7401" w:type="dxa"/>
            <w:vAlign w:val="center"/>
            <w:hideMark/>
          </w:tcPr>
          <w:p w:rsidR="003B6F3F" w:rsidRDefault="003B6F3F" w:rsidP="003B6F3F">
            <w:pPr>
              <w:spacing w:after="0" w:line="240" w:lineRule="auto"/>
              <w:rPr>
                <w:rFonts w:ascii="Courier New" w:eastAsia="Times New Roman" w:hAnsi="Courier New" w:cs="Courier New"/>
                <w:sz w:val="20"/>
                <w:lang w:eastAsia="en-GB"/>
              </w:rPr>
            </w:pPr>
            <w:r>
              <w:rPr>
                <w:rFonts w:ascii="Courier New" w:eastAsia="Times New Roman" w:hAnsi="Courier New" w:cs="Courier New"/>
                <w:sz w:val="20"/>
                <w:lang w:eastAsia="en-GB"/>
              </w:rPr>
              <w:t>6)</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proofErr w:type="gramStart"/>
            <w:r w:rsidRPr="003B6F3F">
              <w:rPr>
                <w:rFonts w:ascii="Courier New" w:eastAsia="Times New Roman" w:hAnsi="Courier New" w:cs="Courier New"/>
                <w:sz w:val="20"/>
                <w:lang w:eastAsia="en-GB"/>
              </w:rPr>
              <w:t>import</w:t>
            </w:r>
            <w:proofErr w:type="gramEnd"/>
            <w:r w:rsidRPr="003B6F3F">
              <w:rPr>
                <w:rFonts w:ascii="Times New Roman" w:eastAsia="Times New Roman" w:hAnsi="Times New Roman" w:cs="Times New Roman"/>
                <w:sz w:val="24"/>
                <w:szCs w:val="24"/>
                <w:lang w:eastAsia="en-GB"/>
              </w:rPr>
              <w:t xml:space="preserve"> </w:t>
            </w:r>
            <w:proofErr w:type="spellStart"/>
            <w:r w:rsidRPr="003B6F3F">
              <w:rPr>
                <w:rFonts w:ascii="Courier New" w:eastAsia="Times New Roman" w:hAnsi="Courier New" w:cs="Courier New"/>
                <w:sz w:val="20"/>
                <w:lang w:eastAsia="en-GB"/>
              </w:rPr>
              <w:t>java.util</w:t>
            </w:r>
            <w:proofErr w:type="spellEnd"/>
            <w:r w:rsidRPr="003B6F3F">
              <w:rPr>
                <w:rFonts w:ascii="Courier New" w:eastAsia="Times New Roman" w:hAnsi="Courier New" w:cs="Courier New"/>
                <w:sz w:val="20"/>
                <w:lang w:eastAsia="en-GB"/>
              </w:rPr>
              <w:t xml:space="preserve">.*;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class</w:t>
            </w:r>
            <w:r w:rsidRPr="003B6F3F">
              <w:rPr>
                <w:rFonts w:ascii="Times New Roman" w:eastAsia="Times New Roman" w:hAnsi="Times New Roman" w:cs="Times New Roman"/>
                <w:sz w:val="24"/>
                <w:szCs w:val="24"/>
                <w:lang w:eastAsia="en-GB"/>
              </w:rPr>
              <w:t xml:space="preserve"> </w:t>
            </w:r>
            <w:r w:rsidRPr="003B6F3F">
              <w:rPr>
                <w:rFonts w:ascii="Courier New" w:eastAsia="Times New Roman" w:hAnsi="Courier New" w:cs="Courier New"/>
                <w:sz w:val="20"/>
                <w:lang w:eastAsia="en-GB"/>
              </w:rPr>
              <w:t xml:space="preserve">I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xml:space="preserve">{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public</w:t>
            </w:r>
            <w:r w:rsidRPr="003B6F3F">
              <w:rPr>
                <w:rFonts w:ascii="Times New Roman" w:eastAsia="Times New Roman" w:hAnsi="Times New Roman" w:cs="Times New Roman"/>
                <w:sz w:val="24"/>
                <w:szCs w:val="24"/>
                <w:lang w:eastAsia="en-GB"/>
              </w:rPr>
              <w:t xml:space="preserve"> </w:t>
            </w:r>
            <w:r w:rsidRPr="003B6F3F">
              <w:rPr>
                <w:rFonts w:ascii="Courier New" w:eastAsia="Times New Roman" w:hAnsi="Courier New" w:cs="Courier New"/>
                <w:sz w:val="20"/>
                <w:lang w:eastAsia="en-GB"/>
              </w:rPr>
              <w:t>static</w:t>
            </w:r>
            <w:r w:rsidRPr="003B6F3F">
              <w:rPr>
                <w:rFonts w:ascii="Times New Roman" w:eastAsia="Times New Roman" w:hAnsi="Times New Roman" w:cs="Times New Roman"/>
                <w:sz w:val="24"/>
                <w:szCs w:val="24"/>
                <w:lang w:eastAsia="en-GB"/>
              </w:rPr>
              <w:t xml:space="preserve"> </w:t>
            </w:r>
            <w:r w:rsidRPr="003B6F3F">
              <w:rPr>
                <w:rFonts w:ascii="Courier New" w:eastAsia="Times New Roman" w:hAnsi="Courier New" w:cs="Courier New"/>
                <w:sz w:val="20"/>
                <w:lang w:eastAsia="en-GB"/>
              </w:rPr>
              <w:t>void</w:t>
            </w:r>
            <w:r w:rsidRPr="003B6F3F">
              <w:rPr>
                <w:rFonts w:ascii="Times New Roman" w:eastAsia="Times New Roman" w:hAnsi="Times New Roman" w:cs="Times New Roman"/>
                <w:sz w:val="24"/>
                <w:szCs w:val="24"/>
                <w:lang w:eastAsia="en-GB"/>
              </w:rPr>
              <w:t xml:space="preserve"> </w:t>
            </w:r>
            <w:r w:rsidRPr="003B6F3F">
              <w:rPr>
                <w:rFonts w:ascii="Courier New" w:eastAsia="Times New Roman" w:hAnsi="Courier New" w:cs="Courier New"/>
                <w:sz w:val="20"/>
                <w:lang w:eastAsia="en-GB"/>
              </w:rPr>
              <w:t xml:space="preserve">main (String[] </w:t>
            </w:r>
            <w:proofErr w:type="spellStart"/>
            <w:r w:rsidRPr="003B6F3F">
              <w:rPr>
                <w:rFonts w:ascii="Courier New" w:eastAsia="Times New Roman" w:hAnsi="Courier New" w:cs="Courier New"/>
                <w:sz w:val="20"/>
                <w:lang w:eastAsia="en-GB"/>
              </w:rPr>
              <w:t>args</w:t>
            </w:r>
            <w:proofErr w:type="spellEnd"/>
            <w:r w:rsidRPr="003B6F3F">
              <w:rPr>
                <w:rFonts w:ascii="Courier New" w:eastAsia="Times New Roman" w:hAnsi="Courier New" w:cs="Courier New"/>
                <w:sz w:val="20"/>
                <w:lang w:eastAsia="en-GB"/>
              </w:rPr>
              <w:t xml:space="preserve">)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xml:space="preserve">    {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xml:space="preserve">        Object </w:t>
            </w:r>
            <w:proofErr w:type="spellStart"/>
            <w:r w:rsidRPr="003B6F3F">
              <w:rPr>
                <w:rFonts w:ascii="Courier New" w:eastAsia="Times New Roman" w:hAnsi="Courier New" w:cs="Courier New"/>
                <w:sz w:val="20"/>
                <w:lang w:eastAsia="en-GB"/>
              </w:rPr>
              <w:t>i</w:t>
            </w:r>
            <w:proofErr w:type="spellEnd"/>
            <w:r w:rsidRPr="003B6F3F">
              <w:rPr>
                <w:rFonts w:ascii="Courier New" w:eastAsia="Times New Roman" w:hAnsi="Courier New" w:cs="Courier New"/>
                <w:sz w:val="20"/>
                <w:lang w:eastAsia="en-GB"/>
              </w:rPr>
              <w:t xml:space="preserve"> = new</w:t>
            </w:r>
            <w:r w:rsidRPr="003B6F3F">
              <w:rPr>
                <w:rFonts w:ascii="Times New Roman" w:eastAsia="Times New Roman" w:hAnsi="Times New Roman" w:cs="Times New Roman"/>
                <w:sz w:val="24"/>
                <w:szCs w:val="24"/>
                <w:lang w:eastAsia="en-GB"/>
              </w:rPr>
              <w:t xml:space="preserve"> </w:t>
            </w:r>
            <w:proofErr w:type="spellStart"/>
            <w:r w:rsidRPr="003B6F3F">
              <w:rPr>
                <w:rFonts w:ascii="Courier New" w:eastAsia="Times New Roman" w:hAnsi="Courier New" w:cs="Courier New"/>
                <w:sz w:val="20"/>
                <w:lang w:eastAsia="en-GB"/>
              </w:rPr>
              <w:t>ArrayList</w:t>
            </w:r>
            <w:proofErr w:type="spellEnd"/>
            <w:r w:rsidRPr="003B6F3F">
              <w:rPr>
                <w:rFonts w:ascii="Courier New" w:eastAsia="Times New Roman" w:hAnsi="Courier New" w:cs="Courier New"/>
                <w:sz w:val="20"/>
                <w:lang w:eastAsia="en-GB"/>
              </w:rPr>
              <w:t>().</w:t>
            </w:r>
            <w:proofErr w:type="spellStart"/>
            <w:r w:rsidRPr="003B6F3F">
              <w:rPr>
                <w:rFonts w:ascii="Courier New" w:eastAsia="Times New Roman" w:hAnsi="Courier New" w:cs="Courier New"/>
                <w:sz w:val="20"/>
                <w:lang w:eastAsia="en-GB"/>
              </w:rPr>
              <w:t>iterator</w:t>
            </w:r>
            <w:proofErr w:type="spellEnd"/>
            <w:r w:rsidRPr="003B6F3F">
              <w:rPr>
                <w:rFonts w:ascii="Courier New" w:eastAsia="Times New Roman" w:hAnsi="Courier New" w:cs="Courier New"/>
                <w:sz w:val="20"/>
                <w:lang w:eastAsia="en-GB"/>
              </w:rPr>
              <w:t xml:space="preserve">();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w:t>
            </w:r>
            <w:proofErr w:type="spellStart"/>
            <w:r w:rsidRPr="003B6F3F">
              <w:rPr>
                <w:rFonts w:ascii="Courier New" w:eastAsia="Times New Roman" w:hAnsi="Courier New" w:cs="Courier New"/>
                <w:sz w:val="20"/>
                <w:lang w:eastAsia="en-GB"/>
              </w:rPr>
              <w:t>System.out.print</w:t>
            </w:r>
            <w:proofErr w:type="spellEnd"/>
            <w:r w:rsidRPr="003B6F3F">
              <w:rPr>
                <w:rFonts w:ascii="Courier New" w:eastAsia="Times New Roman" w:hAnsi="Courier New" w:cs="Courier New"/>
                <w:sz w:val="20"/>
                <w:lang w:eastAsia="en-GB"/>
              </w:rPr>
              <w:t>((</w:t>
            </w:r>
            <w:proofErr w:type="spellStart"/>
            <w:r w:rsidRPr="003B6F3F">
              <w:rPr>
                <w:rFonts w:ascii="Courier New" w:eastAsia="Times New Roman" w:hAnsi="Courier New" w:cs="Courier New"/>
                <w:sz w:val="20"/>
                <w:lang w:eastAsia="en-GB"/>
              </w:rPr>
              <w:t>i</w:t>
            </w:r>
            <w:proofErr w:type="spellEnd"/>
            <w:r w:rsidRPr="003B6F3F">
              <w:rPr>
                <w:rFonts w:ascii="Courier New" w:eastAsia="Times New Roman" w:hAnsi="Courier New" w:cs="Courier New"/>
                <w:sz w:val="20"/>
                <w:lang w:eastAsia="en-GB"/>
              </w:rPr>
              <w:t xml:space="preserve"> </w:t>
            </w:r>
            <w:proofErr w:type="spellStart"/>
            <w:r w:rsidRPr="003B6F3F">
              <w:rPr>
                <w:rFonts w:ascii="Courier New" w:eastAsia="Times New Roman" w:hAnsi="Courier New" w:cs="Courier New"/>
                <w:sz w:val="20"/>
                <w:lang w:eastAsia="en-GB"/>
              </w:rPr>
              <w:t>instanceof</w:t>
            </w:r>
            <w:proofErr w:type="spellEnd"/>
            <w:r w:rsidRPr="003B6F3F">
              <w:rPr>
                <w:rFonts w:ascii="Times New Roman" w:eastAsia="Times New Roman" w:hAnsi="Times New Roman" w:cs="Times New Roman"/>
                <w:sz w:val="24"/>
                <w:szCs w:val="24"/>
                <w:lang w:eastAsia="en-GB"/>
              </w:rPr>
              <w:t xml:space="preserve"> </w:t>
            </w:r>
            <w:r w:rsidRPr="003B6F3F">
              <w:rPr>
                <w:rFonts w:ascii="Courier New" w:eastAsia="Times New Roman" w:hAnsi="Courier New" w:cs="Courier New"/>
                <w:sz w:val="20"/>
                <w:lang w:eastAsia="en-GB"/>
              </w:rPr>
              <w:t xml:space="preserve">List) + ", ");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w:t>
            </w:r>
            <w:proofErr w:type="spellStart"/>
            <w:r w:rsidRPr="003B6F3F">
              <w:rPr>
                <w:rFonts w:ascii="Courier New" w:eastAsia="Times New Roman" w:hAnsi="Courier New" w:cs="Courier New"/>
                <w:sz w:val="20"/>
                <w:lang w:eastAsia="en-GB"/>
              </w:rPr>
              <w:t>System.out.print</w:t>
            </w:r>
            <w:proofErr w:type="spellEnd"/>
            <w:r w:rsidRPr="003B6F3F">
              <w:rPr>
                <w:rFonts w:ascii="Courier New" w:eastAsia="Times New Roman" w:hAnsi="Courier New" w:cs="Courier New"/>
                <w:sz w:val="20"/>
                <w:lang w:eastAsia="en-GB"/>
              </w:rPr>
              <w:t>((</w:t>
            </w:r>
            <w:proofErr w:type="spellStart"/>
            <w:r w:rsidRPr="003B6F3F">
              <w:rPr>
                <w:rFonts w:ascii="Courier New" w:eastAsia="Times New Roman" w:hAnsi="Courier New" w:cs="Courier New"/>
                <w:sz w:val="20"/>
                <w:lang w:eastAsia="en-GB"/>
              </w:rPr>
              <w:t>i</w:t>
            </w:r>
            <w:proofErr w:type="spellEnd"/>
            <w:r w:rsidRPr="003B6F3F">
              <w:rPr>
                <w:rFonts w:ascii="Courier New" w:eastAsia="Times New Roman" w:hAnsi="Courier New" w:cs="Courier New"/>
                <w:sz w:val="20"/>
                <w:lang w:eastAsia="en-GB"/>
              </w:rPr>
              <w:t xml:space="preserve"> </w:t>
            </w:r>
            <w:proofErr w:type="spellStart"/>
            <w:r w:rsidRPr="003B6F3F">
              <w:rPr>
                <w:rFonts w:ascii="Courier New" w:eastAsia="Times New Roman" w:hAnsi="Courier New" w:cs="Courier New"/>
                <w:sz w:val="20"/>
                <w:lang w:eastAsia="en-GB"/>
              </w:rPr>
              <w:t>instanceof</w:t>
            </w:r>
            <w:proofErr w:type="spellEnd"/>
            <w:r w:rsidRPr="003B6F3F">
              <w:rPr>
                <w:rFonts w:ascii="Times New Roman" w:eastAsia="Times New Roman" w:hAnsi="Times New Roman" w:cs="Times New Roman"/>
                <w:sz w:val="24"/>
                <w:szCs w:val="24"/>
                <w:lang w:eastAsia="en-GB"/>
              </w:rPr>
              <w:t xml:space="preserve"> </w:t>
            </w:r>
            <w:proofErr w:type="spellStart"/>
            <w:r w:rsidRPr="003B6F3F">
              <w:rPr>
                <w:rFonts w:ascii="Courier New" w:eastAsia="Times New Roman" w:hAnsi="Courier New" w:cs="Courier New"/>
                <w:sz w:val="20"/>
                <w:lang w:eastAsia="en-GB"/>
              </w:rPr>
              <w:t>Iterator</w:t>
            </w:r>
            <w:proofErr w:type="spellEnd"/>
            <w:r w:rsidRPr="003B6F3F">
              <w:rPr>
                <w:rFonts w:ascii="Courier New" w:eastAsia="Times New Roman" w:hAnsi="Courier New" w:cs="Courier New"/>
                <w:sz w:val="20"/>
                <w:lang w:eastAsia="en-GB"/>
              </w:rPr>
              <w:t xml:space="preserve">) + ", ");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w:t>
            </w:r>
            <w:proofErr w:type="spellStart"/>
            <w:r w:rsidRPr="003B6F3F">
              <w:rPr>
                <w:rFonts w:ascii="Courier New" w:eastAsia="Times New Roman" w:hAnsi="Courier New" w:cs="Courier New"/>
                <w:sz w:val="20"/>
                <w:lang w:eastAsia="en-GB"/>
              </w:rPr>
              <w:t>System.out.print</w:t>
            </w:r>
            <w:proofErr w:type="spellEnd"/>
            <w:r w:rsidRPr="003B6F3F">
              <w:rPr>
                <w:rFonts w:ascii="Courier New" w:eastAsia="Times New Roman" w:hAnsi="Courier New" w:cs="Courier New"/>
                <w:sz w:val="20"/>
                <w:lang w:eastAsia="en-GB"/>
              </w:rPr>
              <w:t>(</w:t>
            </w:r>
            <w:proofErr w:type="spellStart"/>
            <w:r w:rsidRPr="003B6F3F">
              <w:rPr>
                <w:rFonts w:ascii="Courier New" w:eastAsia="Times New Roman" w:hAnsi="Courier New" w:cs="Courier New"/>
                <w:sz w:val="20"/>
                <w:lang w:eastAsia="en-GB"/>
              </w:rPr>
              <w:t>i</w:t>
            </w:r>
            <w:proofErr w:type="spellEnd"/>
            <w:r w:rsidRPr="003B6F3F">
              <w:rPr>
                <w:rFonts w:ascii="Courier New" w:eastAsia="Times New Roman" w:hAnsi="Courier New" w:cs="Courier New"/>
                <w:sz w:val="20"/>
                <w:lang w:eastAsia="en-GB"/>
              </w:rPr>
              <w:t xml:space="preserve"> </w:t>
            </w:r>
            <w:proofErr w:type="spellStart"/>
            <w:r w:rsidRPr="003B6F3F">
              <w:rPr>
                <w:rFonts w:ascii="Courier New" w:eastAsia="Times New Roman" w:hAnsi="Courier New" w:cs="Courier New"/>
                <w:sz w:val="20"/>
                <w:lang w:eastAsia="en-GB"/>
              </w:rPr>
              <w:t>instanceof</w:t>
            </w:r>
            <w:proofErr w:type="spellEnd"/>
            <w:r w:rsidRPr="003B6F3F">
              <w:rPr>
                <w:rFonts w:ascii="Times New Roman" w:eastAsia="Times New Roman" w:hAnsi="Times New Roman" w:cs="Times New Roman"/>
                <w:sz w:val="24"/>
                <w:szCs w:val="24"/>
                <w:lang w:eastAsia="en-GB"/>
              </w:rPr>
              <w:t xml:space="preserve"> </w:t>
            </w:r>
            <w:proofErr w:type="spellStart"/>
            <w:r w:rsidRPr="003B6F3F">
              <w:rPr>
                <w:rFonts w:ascii="Courier New" w:eastAsia="Times New Roman" w:hAnsi="Courier New" w:cs="Courier New"/>
                <w:sz w:val="20"/>
                <w:lang w:eastAsia="en-GB"/>
              </w:rPr>
              <w:t>ListIterator</w:t>
            </w:r>
            <w:proofErr w:type="spellEnd"/>
            <w:r w:rsidRPr="003B6F3F">
              <w:rPr>
                <w:rFonts w:ascii="Courier New" w:eastAsia="Times New Roman" w:hAnsi="Courier New" w:cs="Courier New"/>
                <w:sz w:val="20"/>
                <w:lang w:eastAsia="en-GB"/>
              </w:rPr>
              <w:t xml:space="preserve">);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xml:space="preserve">    }  </w:t>
            </w:r>
          </w:p>
          <w:p w:rsidR="003B6F3F" w:rsidRPr="003B6F3F" w:rsidRDefault="003B6F3F" w:rsidP="003B6F3F">
            <w:pPr>
              <w:spacing w:after="0" w:line="240" w:lineRule="auto"/>
              <w:rPr>
                <w:rFonts w:ascii="Times New Roman" w:eastAsia="Times New Roman" w:hAnsi="Times New Roman" w:cs="Times New Roman"/>
                <w:sz w:val="24"/>
                <w:szCs w:val="24"/>
                <w:lang w:eastAsia="en-GB"/>
              </w:rPr>
            </w:pPr>
            <w:r w:rsidRPr="003B6F3F">
              <w:rPr>
                <w:rFonts w:ascii="Courier New" w:eastAsia="Times New Roman" w:hAnsi="Courier New" w:cs="Courier New"/>
                <w:sz w:val="20"/>
                <w:lang w:eastAsia="en-GB"/>
              </w:rPr>
              <w:t xml:space="preserve">} </w:t>
            </w:r>
          </w:p>
        </w:tc>
      </w:tr>
    </w:tbl>
    <w:p w:rsidR="003B6F3F" w:rsidRPr="003B6F3F" w:rsidRDefault="003B6F3F" w:rsidP="003B6F3F">
      <w:pPr>
        <w:shd w:val="clear" w:color="auto" w:fill="FFFFFF"/>
        <w:spacing w:after="120" w:line="240" w:lineRule="auto"/>
        <w:textAlignment w:val="baseline"/>
        <w:rPr>
          <w:rFonts w:ascii="Arial" w:eastAsia="Times New Roman" w:hAnsi="Arial" w:cs="Arial"/>
          <w:sz w:val="19"/>
          <w:szCs w:val="19"/>
          <w:lang w:eastAsia="en-GB"/>
        </w:rPr>
      </w:pPr>
      <w:r w:rsidRPr="003B6F3F">
        <w:rPr>
          <w:rFonts w:ascii="Arial" w:eastAsia="Times New Roman" w:hAnsi="Arial" w:cs="Arial"/>
          <w:sz w:val="19"/>
          <w:szCs w:val="19"/>
          <w:lang w:eastAsia="en-GB"/>
        </w:rPr>
        <w:t>Output:</w:t>
      </w:r>
    </w:p>
    <w:p w:rsidR="003B6F3F" w:rsidRPr="003B6F3F" w:rsidRDefault="003B6F3F" w:rsidP="003B6F3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proofErr w:type="gramStart"/>
      <w:r w:rsidRPr="003B6F3F">
        <w:rPr>
          <w:rFonts w:ascii="Consolas" w:eastAsia="Times New Roman" w:hAnsi="Consolas" w:cs="Courier New"/>
          <w:sz w:val="18"/>
          <w:szCs w:val="18"/>
          <w:lang w:eastAsia="en-GB"/>
        </w:rPr>
        <w:t>false</w:t>
      </w:r>
      <w:proofErr w:type="gramEnd"/>
      <w:r w:rsidRPr="003B6F3F">
        <w:rPr>
          <w:rFonts w:ascii="Consolas" w:eastAsia="Times New Roman" w:hAnsi="Consolas" w:cs="Courier New"/>
          <w:sz w:val="18"/>
          <w:szCs w:val="18"/>
          <w:lang w:eastAsia="en-GB"/>
        </w:rPr>
        <w:t>, true, false</w:t>
      </w:r>
    </w:p>
    <w:p w:rsidR="003B6F3F" w:rsidRPr="003B6F3F" w:rsidRDefault="003B6F3F" w:rsidP="003B6F3F">
      <w:pPr>
        <w:shd w:val="clear" w:color="auto" w:fill="FFFFFF"/>
        <w:spacing w:after="0" w:line="240" w:lineRule="auto"/>
        <w:textAlignment w:val="baseline"/>
        <w:rPr>
          <w:rFonts w:ascii="Arial" w:eastAsia="Times New Roman" w:hAnsi="Arial" w:cs="Arial"/>
          <w:sz w:val="19"/>
          <w:szCs w:val="19"/>
          <w:lang w:eastAsia="en-GB"/>
        </w:rPr>
      </w:pPr>
      <w:r w:rsidRPr="003B6F3F">
        <w:rPr>
          <w:rFonts w:ascii="Arial" w:eastAsia="Times New Roman" w:hAnsi="Arial" w:cs="Arial"/>
          <w:b/>
          <w:bCs/>
          <w:sz w:val="19"/>
          <w:lang w:eastAsia="en-GB"/>
        </w:rPr>
        <w:lastRenderedPageBreak/>
        <w:t>Explanation</w:t>
      </w:r>
      <w:proofErr w:type="gramStart"/>
      <w:r w:rsidRPr="003B6F3F">
        <w:rPr>
          <w:rFonts w:ascii="Arial" w:eastAsia="Times New Roman" w:hAnsi="Arial" w:cs="Arial"/>
          <w:b/>
          <w:bCs/>
          <w:sz w:val="19"/>
          <w:lang w:eastAsia="en-GB"/>
        </w:rPr>
        <w:t>:</w:t>
      </w:r>
      <w:proofErr w:type="gramEnd"/>
      <w:r w:rsidRPr="003B6F3F">
        <w:rPr>
          <w:rFonts w:ascii="Arial" w:eastAsia="Times New Roman" w:hAnsi="Arial" w:cs="Arial"/>
          <w:sz w:val="19"/>
          <w:szCs w:val="19"/>
          <w:lang w:eastAsia="en-GB"/>
        </w:rPr>
        <w:br/>
        <w:t xml:space="preserve">The </w:t>
      </w:r>
      <w:proofErr w:type="spellStart"/>
      <w:r w:rsidRPr="003B6F3F">
        <w:rPr>
          <w:rFonts w:ascii="Arial" w:eastAsia="Times New Roman" w:hAnsi="Arial" w:cs="Arial"/>
          <w:sz w:val="19"/>
          <w:szCs w:val="19"/>
          <w:lang w:eastAsia="en-GB"/>
        </w:rPr>
        <w:t>iterator</w:t>
      </w:r>
      <w:proofErr w:type="spellEnd"/>
      <w:r w:rsidRPr="003B6F3F">
        <w:rPr>
          <w:rFonts w:ascii="Arial" w:eastAsia="Times New Roman" w:hAnsi="Arial" w:cs="Arial"/>
          <w:sz w:val="19"/>
          <w:szCs w:val="19"/>
          <w:lang w:eastAsia="en-GB"/>
        </w:rPr>
        <w:t xml:space="preserve">() method returns an </w:t>
      </w:r>
      <w:proofErr w:type="spellStart"/>
      <w:r w:rsidRPr="003B6F3F">
        <w:rPr>
          <w:rFonts w:ascii="Arial" w:eastAsia="Times New Roman" w:hAnsi="Arial" w:cs="Arial"/>
          <w:sz w:val="19"/>
          <w:szCs w:val="19"/>
          <w:lang w:eastAsia="en-GB"/>
        </w:rPr>
        <w:t>iterator</w:t>
      </w:r>
      <w:proofErr w:type="spellEnd"/>
      <w:r w:rsidRPr="003B6F3F">
        <w:rPr>
          <w:rFonts w:ascii="Arial" w:eastAsia="Times New Roman" w:hAnsi="Arial" w:cs="Arial"/>
          <w:sz w:val="19"/>
          <w:szCs w:val="19"/>
          <w:lang w:eastAsia="en-GB"/>
        </w:rPr>
        <w:t xml:space="preserve"> over the elements in the list in proper sequence, it doesn’t return a List or a </w:t>
      </w:r>
      <w:proofErr w:type="spellStart"/>
      <w:r w:rsidRPr="003B6F3F">
        <w:rPr>
          <w:rFonts w:ascii="Arial" w:eastAsia="Times New Roman" w:hAnsi="Arial" w:cs="Arial"/>
          <w:sz w:val="19"/>
          <w:szCs w:val="19"/>
          <w:lang w:eastAsia="en-GB"/>
        </w:rPr>
        <w:t>ListIterator</w:t>
      </w:r>
      <w:proofErr w:type="spellEnd"/>
      <w:r w:rsidRPr="003B6F3F">
        <w:rPr>
          <w:rFonts w:ascii="Arial" w:eastAsia="Times New Roman" w:hAnsi="Arial" w:cs="Arial"/>
          <w:sz w:val="19"/>
          <w:szCs w:val="19"/>
          <w:lang w:eastAsia="en-GB"/>
        </w:rPr>
        <w:t xml:space="preserve"> object. A </w:t>
      </w:r>
      <w:proofErr w:type="spellStart"/>
      <w:r w:rsidRPr="003B6F3F">
        <w:rPr>
          <w:rFonts w:ascii="Arial" w:eastAsia="Times New Roman" w:hAnsi="Arial" w:cs="Arial"/>
          <w:sz w:val="19"/>
          <w:szCs w:val="19"/>
          <w:lang w:eastAsia="en-GB"/>
        </w:rPr>
        <w:t>ListIterator</w:t>
      </w:r>
      <w:proofErr w:type="spellEnd"/>
      <w:r w:rsidRPr="003B6F3F">
        <w:rPr>
          <w:rFonts w:ascii="Arial" w:eastAsia="Times New Roman" w:hAnsi="Arial" w:cs="Arial"/>
          <w:sz w:val="19"/>
          <w:szCs w:val="19"/>
          <w:lang w:eastAsia="en-GB"/>
        </w:rPr>
        <w:t xml:space="preserve"> can be obtained by invoking the </w:t>
      </w:r>
      <w:proofErr w:type="spellStart"/>
      <w:r w:rsidRPr="003B6F3F">
        <w:rPr>
          <w:rFonts w:ascii="Arial" w:eastAsia="Times New Roman" w:hAnsi="Arial" w:cs="Arial"/>
          <w:sz w:val="19"/>
          <w:szCs w:val="19"/>
          <w:lang w:eastAsia="en-GB"/>
        </w:rPr>
        <w:t>listIterator</w:t>
      </w:r>
      <w:proofErr w:type="spellEnd"/>
      <w:r w:rsidRPr="003B6F3F">
        <w:rPr>
          <w:rFonts w:ascii="Arial" w:eastAsia="Times New Roman" w:hAnsi="Arial" w:cs="Arial"/>
          <w:sz w:val="19"/>
          <w:szCs w:val="19"/>
          <w:lang w:eastAsia="en-GB"/>
        </w:rPr>
        <w:t xml:space="preserve"> method.</w:t>
      </w:r>
    </w:p>
    <w:p w:rsidR="000155AB" w:rsidRDefault="000155AB">
      <w:r>
        <w:t xml:space="preserve">7) </w:t>
      </w:r>
    </w:p>
    <w:tbl>
      <w:tblPr>
        <w:tblW w:w="8266" w:type="dxa"/>
        <w:tblCellMar>
          <w:left w:w="0" w:type="dxa"/>
          <w:right w:w="0" w:type="dxa"/>
        </w:tblCellMar>
        <w:tblLook w:val="04A0"/>
      </w:tblPr>
      <w:tblGrid>
        <w:gridCol w:w="8266"/>
      </w:tblGrid>
      <w:tr w:rsidR="000155AB" w:rsidRPr="000155AB" w:rsidTr="000155AB">
        <w:tc>
          <w:tcPr>
            <w:tcW w:w="8266" w:type="dxa"/>
            <w:vAlign w:val="center"/>
            <w:hideMark/>
          </w:tcPr>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class</w:t>
            </w:r>
            <w:r w:rsidRPr="000155AB">
              <w:rPr>
                <w:rFonts w:ascii="Times New Roman" w:eastAsia="Times New Roman" w:hAnsi="Times New Roman" w:cs="Times New Roman"/>
                <w:sz w:val="24"/>
                <w:szCs w:val="24"/>
                <w:lang w:eastAsia="en-GB"/>
              </w:rPr>
              <w:t xml:space="preserve"> </w:t>
            </w:r>
            <w:proofErr w:type="spellStart"/>
            <w:r w:rsidRPr="000155AB">
              <w:rPr>
                <w:rFonts w:ascii="Courier New" w:eastAsia="Times New Roman" w:hAnsi="Courier New" w:cs="Courier New"/>
                <w:sz w:val="20"/>
                <w:lang w:eastAsia="en-GB"/>
              </w:rPr>
              <w:t>ThreadEx</w:t>
            </w:r>
            <w:proofErr w:type="spellEnd"/>
            <w:r w:rsidRPr="000155AB">
              <w:rPr>
                <w:rFonts w:ascii="Courier New" w:eastAsia="Times New Roman" w:hAnsi="Courier New" w:cs="Courier New"/>
                <w:sz w:val="20"/>
                <w:lang w:eastAsia="en-GB"/>
              </w:rPr>
              <w:t xml:space="preserve"> extends</w:t>
            </w:r>
            <w:r w:rsidRPr="000155AB">
              <w:rPr>
                <w:rFonts w:ascii="Times New Roman" w:eastAsia="Times New Roman" w:hAnsi="Times New Roman" w:cs="Times New Roman"/>
                <w:sz w:val="24"/>
                <w:szCs w:val="24"/>
                <w:lang w:eastAsia="en-GB"/>
              </w:rPr>
              <w:t xml:space="preserve"> </w:t>
            </w:r>
            <w:r w:rsidRPr="000155AB">
              <w:rPr>
                <w:rFonts w:ascii="Courier New" w:eastAsia="Times New Roman" w:hAnsi="Courier New" w:cs="Courier New"/>
                <w:sz w:val="20"/>
                <w:lang w:eastAsia="en-GB"/>
              </w:rPr>
              <w:t xml:space="preserve">Thread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public</w:t>
            </w:r>
            <w:r w:rsidRPr="000155AB">
              <w:rPr>
                <w:rFonts w:ascii="Times New Roman" w:eastAsia="Times New Roman" w:hAnsi="Times New Roman" w:cs="Times New Roman"/>
                <w:sz w:val="24"/>
                <w:szCs w:val="24"/>
                <w:lang w:eastAsia="en-GB"/>
              </w:rPr>
              <w:t xml:space="preserve"> </w:t>
            </w:r>
            <w:r w:rsidRPr="000155AB">
              <w:rPr>
                <w:rFonts w:ascii="Courier New" w:eastAsia="Times New Roman" w:hAnsi="Courier New" w:cs="Courier New"/>
                <w:sz w:val="20"/>
                <w:lang w:eastAsia="en-GB"/>
              </w:rPr>
              <w:t>void</w:t>
            </w:r>
            <w:r w:rsidRPr="000155AB">
              <w:rPr>
                <w:rFonts w:ascii="Times New Roman" w:eastAsia="Times New Roman" w:hAnsi="Times New Roman" w:cs="Times New Roman"/>
                <w:sz w:val="24"/>
                <w:szCs w:val="24"/>
                <w:lang w:eastAsia="en-GB"/>
              </w:rPr>
              <w:t xml:space="preserve"> </w:t>
            </w:r>
            <w:r w:rsidRPr="000155AB">
              <w:rPr>
                <w:rFonts w:ascii="Courier New" w:eastAsia="Times New Roman" w:hAnsi="Courier New" w:cs="Courier New"/>
                <w:sz w:val="20"/>
                <w:lang w:eastAsia="en-GB"/>
              </w:rPr>
              <w:t xml:space="preserve">run()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w:t>
            </w:r>
            <w:proofErr w:type="spellStart"/>
            <w:proofErr w:type="gramStart"/>
            <w:r w:rsidRPr="000155AB">
              <w:rPr>
                <w:rFonts w:ascii="Courier New" w:eastAsia="Times New Roman" w:hAnsi="Courier New" w:cs="Courier New"/>
                <w:sz w:val="20"/>
                <w:lang w:eastAsia="en-GB"/>
              </w:rPr>
              <w:t>System.out.print</w:t>
            </w:r>
            <w:proofErr w:type="spellEnd"/>
            <w:r w:rsidRPr="000155AB">
              <w:rPr>
                <w:rFonts w:ascii="Courier New" w:eastAsia="Times New Roman" w:hAnsi="Courier New" w:cs="Courier New"/>
                <w:sz w:val="20"/>
                <w:lang w:eastAsia="en-GB"/>
              </w:rPr>
              <w:t>(</w:t>
            </w:r>
            <w:proofErr w:type="gramEnd"/>
            <w:r w:rsidRPr="000155AB">
              <w:rPr>
                <w:rFonts w:ascii="Courier New" w:eastAsia="Times New Roman" w:hAnsi="Courier New" w:cs="Courier New"/>
                <w:sz w:val="20"/>
                <w:lang w:eastAsia="en-GB"/>
              </w:rPr>
              <w:t xml:space="preserve">"Hello...");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public</w:t>
            </w:r>
            <w:r w:rsidRPr="000155AB">
              <w:rPr>
                <w:rFonts w:ascii="Times New Roman" w:eastAsia="Times New Roman" w:hAnsi="Times New Roman" w:cs="Times New Roman"/>
                <w:sz w:val="24"/>
                <w:szCs w:val="24"/>
                <w:lang w:eastAsia="en-GB"/>
              </w:rPr>
              <w:t xml:space="preserve"> </w:t>
            </w:r>
            <w:r w:rsidRPr="000155AB">
              <w:rPr>
                <w:rFonts w:ascii="Courier New" w:eastAsia="Times New Roman" w:hAnsi="Courier New" w:cs="Courier New"/>
                <w:sz w:val="20"/>
                <w:lang w:eastAsia="en-GB"/>
              </w:rPr>
              <w:t>static</w:t>
            </w:r>
            <w:r w:rsidRPr="000155AB">
              <w:rPr>
                <w:rFonts w:ascii="Times New Roman" w:eastAsia="Times New Roman" w:hAnsi="Times New Roman" w:cs="Times New Roman"/>
                <w:sz w:val="24"/>
                <w:szCs w:val="24"/>
                <w:lang w:eastAsia="en-GB"/>
              </w:rPr>
              <w:t xml:space="preserve"> </w:t>
            </w:r>
            <w:r w:rsidRPr="000155AB">
              <w:rPr>
                <w:rFonts w:ascii="Courier New" w:eastAsia="Times New Roman" w:hAnsi="Courier New" w:cs="Courier New"/>
                <w:sz w:val="20"/>
                <w:lang w:eastAsia="en-GB"/>
              </w:rPr>
              <w:t>void</w:t>
            </w:r>
            <w:r w:rsidRPr="000155AB">
              <w:rPr>
                <w:rFonts w:ascii="Times New Roman" w:eastAsia="Times New Roman" w:hAnsi="Times New Roman" w:cs="Times New Roman"/>
                <w:sz w:val="24"/>
                <w:szCs w:val="24"/>
                <w:lang w:eastAsia="en-GB"/>
              </w:rPr>
              <w:t xml:space="preserve"> </w:t>
            </w:r>
            <w:r w:rsidRPr="000155AB">
              <w:rPr>
                <w:rFonts w:ascii="Courier New" w:eastAsia="Times New Roman" w:hAnsi="Courier New" w:cs="Courier New"/>
                <w:sz w:val="20"/>
                <w:lang w:eastAsia="en-GB"/>
              </w:rPr>
              <w:t xml:space="preserve">main(String </w:t>
            </w:r>
            <w:proofErr w:type="spellStart"/>
            <w:r w:rsidRPr="000155AB">
              <w:rPr>
                <w:rFonts w:ascii="Courier New" w:eastAsia="Times New Roman" w:hAnsi="Courier New" w:cs="Courier New"/>
                <w:sz w:val="20"/>
                <w:lang w:eastAsia="en-GB"/>
              </w:rPr>
              <w:t>args</w:t>
            </w:r>
            <w:proofErr w:type="spellEnd"/>
            <w:r w:rsidRPr="000155AB">
              <w:rPr>
                <w:rFonts w:ascii="Courier New" w:eastAsia="Times New Roman" w:hAnsi="Courier New" w:cs="Courier New"/>
                <w:sz w:val="20"/>
                <w:lang w:eastAsia="en-GB"/>
              </w:rPr>
              <w:t xml:space="preserve">[])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w:t>
            </w:r>
            <w:proofErr w:type="spellStart"/>
            <w:r w:rsidRPr="000155AB">
              <w:rPr>
                <w:rFonts w:ascii="Courier New" w:eastAsia="Times New Roman" w:hAnsi="Courier New" w:cs="Courier New"/>
                <w:sz w:val="20"/>
                <w:lang w:eastAsia="en-GB"/>
              </w:rPr>
              <w:t>ThreadEx</w:t>
            </w:r>
            <w:proofErr w:type="spellEnd"/>
            <w:r w:rsidRPr="000155AB">
              <w:rPr>
                <w:rFonts w:ascii="Courier New" w:eastAsia="Times New Roman" w:hAnsi="Courier New" w:cs="Courier New"/>
                <w:sz w:val="20"/>
                <w:lang w:eastAsia="en-GB"/>
              </w:rPr>
              <w:t xml:space="preserve"> T1 = new</w:t>
            </w:r>
            <w:r w:rsidRPr="000155AB">
              <w:rPr>
                <w:rFonts w:ascii="Times New Roman" w:eastAsia="Times New Roman" w:hAnsi="Times New Roman" w:cs="Times New Roman"/>
                <w:sz w:val="24"/>
                <w:szCs w:val="24"/>
                <w:lang w:eastAsia="en-GB"/>
              </w:rPr>
              <w:t xml:space="preserve"> </w:t>
            </w:r>
            <w:proofErr w:type="spellStart"/>
            <w:r w:rsidRPr="000155AB">
              <w:rPr>
                <w:rFonts w:ascii="Courier New" w:eastAsia="Times New Roman" w:hAnsi="Courier New" w:cs="Courier New"/>
                <w:sz w:val="20"/>
                <w:lang w:eastAsia="en-GB"/>
              </w:rPr>
              <w:t>ThreadEx</w:t>
            </w:r>
            <w:proofErr w:type="spellEnd"/>
            <w:r w:rsidRPr="000155AB">
              <w:rPr>
                <w:rFonts w:ascii="Courier New" w:eastAsia="Times New Roman" w:hAnsi="Courier New" w:cs="Courier New"/>
                <w:sz w:val="20"/>
                <w:lang w:eastAsia="en-GB"/>
              </w:rPr>
              <w:t xml:space="preserve">();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T1.start();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T1.stop();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T1.start();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 </w:t>
            </w:r>
          </w:p>
          <w:p w:rsidR="000155AB" w:rsidRPr="000155AB" w:rsidRDefault="000155AB" w:rsidP="000155AB">
            <w:pPr>
              <w:spacing w:after="0" w:line="240" w:lineRule="auto"/>
              <w:rPr>
                <w:rFonts w:ascii="Times New Roman" w:eastAsia="Times New Roman" w:hAnsi="Times New Roman" w:cs="Times New Roman"/>
                <w:sz w:val="24"/>
                <w:szCs w:val="24"/>
                <w:lang w:eastAsia="en-GB"/>
              </w:rPr>
            </w:pPr>
            <w:r w:rsidRPr="000155AB">
              <w:rPr>
                <w:rFonts w:ascii="Courier New" w:eastAsia="Times New Roman" w:hAnsi="Courier New" w:cs="Courier New"/>
                <w:sz w:val="20"/>
                <w:lang w:eastAsia="en-GB"/>
              </w:rPr>
              <w:t xml:space="preserve">} </w:t>
            </w:r>
          </w:p>
        </w:tc>
      </w:tr>
    </w:tbl>
    <w:p w:rsidR="000155AB" w:rsidRPr="000155AB" w:rsidRDefault="000155AB" w:rsidP="000155AB">
      <w:pPr>
        <w:shd w:val="clear" w:color="auto" w:fill="FFFFFF"/>
        <w:spacing w:after="120" w:line="240" w:lineRule="auto"/>
        <w:textAlignment w:val="baseline"/>
        <w:rPr>
          <w:rFonts w:ascii="Arial" w:eastAsia="Times New Roman" w:hAnsi="Arial" w:cs="Arial"/>
          <w:sz w:val="19"/>
          <w:szCs w:val="19"/>
          <w:lang w:eastAsia="en-GB"/>
        </w:rPr>
      </w:pPr>
      <w:r w:rsidRPr="000155AB">
        <w:rPr>
          <w:rFonts w:ascii="Arial" w:eastAsia="Times New Roman" w:hAnsi="Arial" w:cs="Arial"/>
          <w:sz w:val="19"/>
          <w:szCs w:val="19"/>
          <w:lang w:eastAsia="en-GB"/>
        </w:rPr>
        <w:t>Output:</w:t>
      </w:r>
    </w:p>
    <w:p w:rsidR="000155AB" w:rsidRPr="000155AB" w:rsidRDefault="000155AB" w:rsidP="000155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0155AB">
        <w:rPr>
          <w:rFonts w:ascii="Consolas" w:eastAsia="Times New Roman" w:hAnsi="Consolas" w:cs="Courier New"/>
          <w:sz w:val="18"/>
          <w:szCs w:val="18"/>
          <w:lang w:eastAsia="en-GB"/>
        </w:rPr>
        <w:t>Run Time Exception</w:t>
      </w:r>
    </w:p>
    <w:p w:rsidR="000155AB" w:rsidRPr="000155AB" w:rsidRDefault="000155AB" w:rsidP="000155AB">
      <w:pPr>
        <w:shd w:val="clear" w:color="auto" w:fill="FFFFFF"/>
        <w:spacing w:after="0" w:line="240" w:lineRule="auto"/>
        <w:textAlignment w:val="baseline"/>
        <w:rPr>
          <w:rFonts w:ascii="Arial" w:eastAsia="Times New Roman" w:hAnsi="Arial" w:cs="Arial"/>
          <w:sz w:val="19"/>
          <w:szCs w:val="19"/>
          <w:lang w:eastAsia="en-GB"/>
        </w:rPr>
      </w:pPr>
      <w:r w:rsidRPr="000155AB">
        <w:rPr>
          <w:rFonts w:ascii="Arial" w:eastAsia="Times New Roman" w:hAnsi="Arial" w:cs="Arial"/>
          <w:sz w:val="19"/>
          <w:szCs w:val="19"/>
          <w:lang w:eastAsia="en-GB"/>
        </w:rPr>
        <w:br/>
      </w:r>
      <w:r w:rsidRPr="000155AB">
        <w:rPr>
          <w:rFonts w:ascii="Arial" w:eastAsia="Times New Roman" w:hAnsi="Arial" w:cs="Arial"/>
          <w:b/>
          <w:bCs/>
          <w:sz w:val="19"/>
          <w:lang w:eastAsia="en-GB"/>
        </w:rPr>
        <w:t>Explanation</w:t>
      </w:r>
      <w:proofErr w:type="gramStart"/>
      <w:r w:rsidRPr="000155AB">
        <w:rPr>
          <w:rFonts w:ascii="Arial" w:eastAsia="Times New Roman" w:hAnsi="Arial" w:cs="Arial"/>
          <w:b/>
          <w:bCs/>
          <w:sz w:val="19"/>
          <w:lang w:eastAsia="en-GB"/>
        </w:rPr>
        <w:t>:</w:t>
      </w:r>
      <w:proofErr w:type="gramEnd"/>
      <w:r w:rsidRPr="000155AB">
        <w:rPr>
          <w:rFonts w:ascii="Arial" w:eastAsia="Times New Roman" w:hAnsi="Arial" w:cs="Arial"/>
          <w:sz w:val="19"/>
          <w:szCs w:val="19"/>
          <w:lang w:eastAsia="en-GB"/>
        </w:rPr>
        <w:br/>
        <w:t xml:space="preserve">Exception in thread “main” </w:t>
      </w:r>
      <w:proofErr w:type="spellStart"/>
      <w:r w:rsidRPr="000155AB">
        <w:rPr>
          <w:rFonts w:ascii="Arial" w:eastAsia="Times New Roman" w:hAnsi="Arial" w:cs="Arial"/>
          <w:sz w:val="19"/>
          <w:szCs w:val="19"/>
          <w:lang w:eastAsia="en-GB"/>
        </w:rPr>
        <w:t>java.lang.IllegalThreadStateException</w:t>
      </w:r>
      <w:proofErr w:type="spellEnd"/>
      <w:r w:rsidRPr="000155AB">
        <w:rPr>
          <w:rFonts w:ascii="Arial" w:eastAsia="Times New Roman" w:hAnsi="Arial" w:cs="Arial"/>
          <w:sz w:val="19"/>
          <w:szCs w:val="19"/>
          <w:lang w:eastAsia="en-GB"/>
        </w:rPr>
        <w:t xml:space="preserve"> at </w:t>
      </w:r>
      <w:proofErr w:type="spellStart"/>
      <w:r w:rsidRPr="000155AB">
        <w:rPr>
          <w:rFonts w:ascii="Arial" w:eastAsia="Times New Roman" w:hAnsi="Arial" w:cs="Arial"/>
          <w:sz w:val="19"/>
          <w:szCs w:val="19"/>
          <w:lang w:eastAsia="en-GB"/>
        </w:rPr>
        <w:t>java.lang.Thread.start</w:t>
      </w:r>
      <w:proofErr w:type="spellEnd"/>
      <w:r w:rsidRPr="000155AB">
        <w:rPr>
          <w:rFonts w:ascii="Arial" w:eastAsia="Times New Roman" w:hAnsi="Arial" w:cs="Arial"/>
          <w:sz w:val="19"/>
          <w:szCs w:val="19"/>
          <w:lang w:eastAsia="en-GB"/>
        </w:rPr>
        <w:br/>
        <w:t>Thread cannot be started twice.</w:t>
      </w:r>
    </w:p>
    <w:tbl>
      <w:tblPr>
        <w:tblW w:w="8266" w:type="dxa"/>
        <w:tblCellMar>
          <w:left w:w="0" w:type="dxa"/>
          <w:right w:w="0" w:type="dxa"/>
        </w:tblCellMar>
        <w:tblLook w:val="04A0"/>
      </w:tblPr>
      <w:tblGrid>
        <w:gridCol w:w="8266"/>
      </w:tblGrid>
      <w:tr w:rsidR="00A602B7" w:rsidTr="00A602B7">
        <w:tc>
          <w:tcPr>
            <w:tcW w:w="8266" w:type="dxa"/>
            <w:vAlign w:val="center"/>
            <w:hideMark/>
          </w:tcPr>
          <w:p w:rsidR="00A602B7" w:rsidRDefault="00A602B7" w:rsidP="00A602B7">
            <w:r>
              <w:t xml:space="preserve">8) </w:t>
            </w:r>
          </w:p>
          <w:p w:rsidR="00A602B7" w:rsidRDefault="00A602B7" w:rsidP="00A602B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Calculator </w:t>
            </w:r>
          </w:p>
          <w:p w:rsidR="00A602B7" w:rsidRDefault="00A602B7" w:rsidP="00A602B7">
            <w:pPr>
              <w:rPr>
                <w:rStyle w:val="HTMLCode"/>
                <w:rFonts w:eastAsiaTheme="minorHAnsi"/>
              </w:rPr>
            </w:pPr>
            <w:r>
              <w:rPr>
                <w:rStyle w:val="HTMLCode"/>
                <w:rFonts w:eastAsiaTheme="minorHAnsi"/>
              </w:rPr>
              <w:t xml:space="preserve">{ </w:t>
            </w:r>
          </w:p>
          <w:p w:rsidR="00A602B7" w:rsidRDefault="00A602B7" w:rsidP="00A602B7">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num = 100; </w:t>
            </w:r>
          </w:p>
          <w:p w:rsidR="00A602B7" w:rsidRDefault="00A602B7" w:rsidP="00A602B7">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calc(</w:t>
            </w:r>
            <w:proofErr w:type="spellStart"/>
            <w:r>
              <w:rPr>
                <w:rStyle w:val="HTMLCode"/>
                <w:rFonts w:eastAsiaTheme="minorHAnsi"/>
              </w:rPr>
              <w:t>int</w:t>
            </w:r>
            <w:proofErr w:type="spellEnd"/>
            <w:r>
              <w:t xml:space="preserve"> </w:t>
            </w:r>
            <w:r>
              <w:rPr>
                <w:rStyle w:val="HTMLCode"/>
                <w:rFonts w:eastAsiaTheme="minorHAnsi"/>
              </w:rPr>
              <w:t xml:space="preserve">num)  { this.num = num * 10;  } </w:t>
            </w:r>
          </w:p>
          <w:p w:rsidR="00A602B7" w:rsidRDefault="00A602B7" w:rsidP="00A602B7">
            <w:pPr>
              <w:rPr>
                <w:rStyle w:val="HTMLCode"/>
                <w:rFonts w:eastAsiaTheme="minorHAnsi"/>
              </w:rPr>
            </w:pPr>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printNum</w:t>
            </w:r>
            <w:proofErr w:type="spellEnd"/>
            <w:r>
              <w:rPr>
                <w:rStyle w:val="HTMLCode"/>
                <w:rFonts w:eastAsiaTheme="minorHAnsi"/>
              </w:rPr>
              <w:t xml:space="preserve">()     { </w:t>
            </w:r>
            <w:proofErr w:type="spellStart"/>
            <w:r>
              <w:rPr>
                <w:rStyle w:val="HTMLCode"/>
                <w:rFonts w:eastAsiaTheme="minorHAnsi"/>
              </w:rPr>
              <w:t>System.out.println</w:t>
            </w:r>
            <w:proofErr w:type="spellEnd"/>
            <w:r>
              <w:rPr>
                <w:rStyle w:val="HTMLCode"/>
                <w:rFonts w:eastAsiaTheme="minorHAnsi"/>
              </w:rPr>
              <w:t xml:space="preserve">(num); } </w:t>
            </w:r>
          </w:p>
          <w:p w:rsidR="00A602B7" w:rsidRDefault="00A602B7" w:rsidP="00A602B7">
            <w:r>
              <w:rPr>
                <w:rStyle w:val="HTMLCode"/>
                <w:rFonts w:eastAsiaTheme="minorHAnsi"/>
              </w:rPr>
              <w:t> </w:t>
            </w:r>
            <w:r>
              <w:t> </w:t>
            </w:r>
          </w:p>
          <w:p w:rsidR="00A602B7" w:rsidRDefault="00A602B7" w:rsidP="00A602B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xml:space="preserve">) </w:t>
            </w:r>
          </w:p>
          <w:p w:rsidR="00A602B7" w:rsidRDefault="00A602B7" w:rsidP="00A602B7">
            <w:r>
              <w:rPr>
                <w:rStyle w:val="HTMLCode"/>
                <w:rFonts w:eastAsiaTheme="minorHAnsi"/>
              </w:rPr>
              <w:t xml:space="preserve">    { </w:t>
            </w:r>
          </w:p>
          <w:p w:rsidR="00A602B7" w:rsidRDefault="00A602B7" w:rsidP="00A602B7">
            <w:r>
              <w:rPr>
                <w:rStyle w:val="HTMLCode"/>
                <w:rFonts w:eastAsiaTheme="minorHAnsi"/>
              </w:rPr>
              <w:t xml:space="preserve">        Calculator </w:t>
            </w:r>
            <w:proofErr w:type="spellStart"/>
            <w:r>
              <w:rPr>
                <w:rStyle w:val="HTMLCode"/>
                <w:rFonts w:eastAsiaTheme="minorHAnsi"/>
              </w:rPr>
              <w:t>obj</w:t>
            </w:r>
            <w:proofErr w:type="spellEnd"/>
            <w:r>
              <w:rPr>
                <w:rStyle w:val="HTMLCode"/>
                <w:rFonts w:eastAsiaTheme="minorHAnsi"/>
              </w:rPr>
              <w:t xml:space="preserve"> = new</w:t>
            </w:r>
            <w:r>
              <w:t xml:space="preserve"> </w:t>
            </w:r>
            <w:r>
              <w:rPr>
                <w:rStyle w:val="HTMLCode"/>
                <w:rFonts w:eastAsiaTheme="minorHAnsi"/>
              </w:rPr>
              <w:t xml:space="preserve">Calculator(); </w:t>
            </w:r>
          </w:p>
          <w:p w:rsidR="00A602B7" w:rsidRDefault="00A602B7" w:rsidP="00A602B7">
            <w:r>
              <w:rPr>
                <w:rStyle w:val="HTMLCode"/>
                <w:rFonts w:eastAsiaTheme="minorHAnsi"/>
              </w:rPr>
              <w:t>        </w:t>
            </w:r>
            <w:proofErr w:type="spellStart"/>
            <w:r>
              <w:rPr>
                <w:rStyle w:val="HTMLCode"/>
                <w:rFonts w:eastAsiaTheme="minorHAnsi"/>
              </w:rPr>
              <w:t>obj.calc</w:t>
            </w:r>
            <w:proofErr w:type="spellEnd"/>
            <w:r>
              <w:rPr>
                <w:rStyle w:val="HTMLCode"/>
                <w:rFonts w:eastAsiaTheme="minorHAnsi"/>
              </w:rPr>
              <w:t xml:space="preserve">(2); </w:t>
            </w:r>
          </w:p>
          <w:p w:rsidR="00A602B7" w:rsidRDefault="00A602B7" w:rsidP="00A602B7">
            <w:r>
              <w:rPr>
                <w:rStyle w:val="HTMLCode"/>
                <w:rFonts w:eastAsiaTheme="minorHAnsi"/>
              </w:rPr>
              <w:t>        </w:t>
            </w:r>
            <w:proofErr w:type="spellStart"/>
            <w:r>
              <w:rPr>
                <w:rStyle w:val="HTMLCode"/>
                <w:rFonts w:eastAsiaTheme="minorHAnsi"/>
              </w:rPr>
              <w:t>obj.printNum</w:t>
            </w:r>
            <w:proofErr w:type="spellEnd"/>
            <w:r>
              <w:rPr>
                <w:rStyle w:val="HTMLCode"/>
                <w:rFonts w:eastAsiaTheme="minorHAnsi"/>
              </w:rPr>
              <w:t xml:space="preserve">(); </w:t>
            </w:r>
          </w:p>
          <w:p w:rsidR="00A602B7" w:rsidRDefault="00A602B7" w:rsidP="00A602B7">
            <w:r>
              <w:rPr>
                <w:rStyle w:val="HTMLCode"/>
                <w:rFonts w:eastAsiaTheme="minorHAnsi"/>
              </w:rPr>
              <w:t xml:space="preserve">    } </w:t>
            </w:r>
          </w:p>
          <w:p w:rsidR="00A602B7" w:rsidRDefault="00A602B7" w:rsidP="00A602B7">
            <w:pPr>
              <w:rPr>
                <w:sz w:val="24"/>
                <w:szCs w:val="24"/>
              </w:rPr>
            </w:pPr>
            <w:r>
              <w:rPr>
                <w:rStyle w:val="HTMLCode"/>
                <w:rFonts w:eastAsiaTheme="minorHAnsi"/>
              </w:rPr>
              <w:t xml:space="preserve">} </w:t>
            </w:r>
          </w:p>
        </w:tc>
      </w:tr>
    </w:tbl>
    <w:p w:rsidR="00A602B7" w:rsidRDefault="00A602B7" w:rsidP="00A602B7">
      <w:pPr>
        <w:pStyle w:val="NormalWeb"/>
        <w:shd w:val="clear" w:color="auto" w:fill="FFFFFF"/>
        <w:spacing w:before="0" w:beforeAutospacing="0" w:after="0" w:afterAutospacing="0"/>
        <w:textAlignment w:val="baseline"/>
        <w:rPr>
          <w:rFonts w:ascii="Arial" w:hAnsi="Arial" w:cs="Arial"/>
          <w:sz w:val="19"/>
          <w:szCs w:val="19"/>
        </w:rPr>
      </w:pPr>
      <w:proofErr w:type="gramStart"/>
      <w:r>
        <w:rPr>
          <w:rStyle w:val="Strong"/>
          <w:rFonts w:ascii="Arial" w:hAnsi="Arial" w:cs="Arial"/>
          <w:sz w:val="19"/>
          <w:szCs w:val="19"/>
          <w:bdr w:val="none" w:sz="0" w:space="0" w:color="auto" w:frame="1"/>
        </w:rPr>
        <w:t>Answer :</w:t>
      </w:r>
      <w:proofErr w:type="gramEnd"/>
      <w:r>
        <w:rPr>
          <w:rStyle w:val="Strong"/>
          <w:rFonts w:ascii="Arial" w:hAnsi="Arial" w:cs="Arial"/>
          <w:sz w:val="19"/>
          <w:szCs w:val="19"/>
          <w:bdr w:val="none" w:sz="0" w:space="0" w:color="auto" w:frame="1"/>
        </w:rPr>
        <w:t xml:space="preserve">  20</w:t>
      </w:r>
      <w:r>
        <w:rPr>
          <w:rFonts w:ascii="Arial" w:hAnsi="Arial" w:cs="Arial"/>
          <w:sz w:val="19"/>
          <w:szCs w:val="19"/>
        </w:rPr>
        <w:br/>
      </w:r>
      <w:r>
        <w:rPr>
          <w:rStyle w:val="Strong"/>
          <w:rFonts w:ascii="Arial" w:hAnsi="Arial" w:cs="Arial"/>
          <w:sz w:val="19"/>
          <w:szCs w:val="19"/>
          <w:bdr w:val="none" w:sz="0" w:space="0" w:color="auto" w:frame="1"/>
        </w:rPr>
        <w:t>Explanation :</w:t>
      </w:r>
      <w:r>
        <w:rPr>
          <w:rFonts w:ascii="Arial" w:hAnsi="Arial" w:cs="Arial"/>
          <w:sz w:val="19"/>
          <w:szCs w:val="19"/>
        </w:rPr>
        <w:t> Here the class instance variable name(num) is same as </w:t>
      </w:r>
      <w:r>
        <w:rPr>
          <w:rStyle w:val="Emphasis"/>
          <w:rFonts w:ascii="Arial" w:hAnsi="Arial" w:cs="Arial"/>
          <w:sz w:val="19"/>
          <w:szCs w:val="19"/>
          <w:bdr w:val="none" w:sz="0" w:space="0" w:color="auto" w:frame="1"/>
        </w:rPr>
        <w:t>calc()</w:t>
      </w:r>
      <w:r>
        <w:rPr>
          <w:rFonts w:ascii="Arial" w:hAnsi="Arial" w:cs="Arial"/>
          <w:sz w:val="19"/>
          <w:szCs w:val="19"/>
        </w:rPr>
        <w:t> method local variable name(num). So for referencing class instance variable from </w:t>
      </w:r>
      <w:proofErr w:type="gramStart"/>
      <w:r>
        <w:rPr>
          <w:rStyle w:val="Emphasis"/>
          <w:rFonts w:ascii="Arial" w:hAnsi="Arial" w:cs="Arial"/>
          <w:sz w:val="19"/>
          <w:szCs w:val="19"/>
          <w:bdr w:val="none" w:sz="0" w:space="0" w:color="auto" w:frame="1"/>
        </w:rPr>
        <w:t>calc(</w:t>
      </w:r>
      <w:proofErr w:type="gramEnd"/>
      <w:r>
        <w:rPr>
          <w:rStyle w:val="Emphasis"/>
          <w:rFonts w:ascii="Arial" w:hAnsi="Arial" w:cs="Arial"/>
          <w:sz w:val="19"/>
          <w:szCs w:val="19"/>
          <w:bdr w:val="none" w:sz="0" w:space="0" w:color="auto" w:frame="1"/>
        </w:rPr>
        <w:t>)</w:t>
      </w:r>
      <w:r>
        <w:rPr>
          <w:rFonts w:ascii="Arial" w:hAnsi="Arial" w:cs="Arial"/>
          <w:sz w:val="19"/>
          <w:szCs w:val="19"/>
        </w:rPr>
        <w:t> method, </w:t>
      </w:r>
      <w:hyperlink r:id="rId5" w:history="1">
        <w:r>
          <w:rPr>
            <w:rStyle w:val="Hyperlink"/>
            <w:rFonts w:ascii="Arial" w:hAnsi="Arial" w:cs="Arial"/>
            <w:b/>
            <w:bCs/>
            <w:color w:val="EC4E20"/>
            <w:sz w:val="19"/>
            <w:szCs w:val="19"/>
            <w:u w:val="none"/>
            <w:bdr w:val="none" w:sz="0" w:space="0" w:color="auto" w:frame="1"/>
          </w:rPr>
          <w:t>this</w:t>
        </w:r>
      </w:hyperlink>
      <w:r>
        <w:rPr>
          <w:rFonts w:ascii="Arial" w:hAnsi="Arial" w:cs="Arial"/>
          <w:sz w:val="19"/>
          <w:szCs w:val="19"/>
        </w:rPr>
        <w:t> keyword is used. So in statement </w:t>
      </w:r>
      <w:r>
        <w:rPr>
          <w:rStyle w:val="Strong"/>
          <w:rFonts w:ascii="Arial" w:hAnsi="Arial" w:cs="Arial"/>
          <w:sz w:val="19"/>
          <w:szCs w:val="19"/>
          <w:bdr w:val="none" w:sz="0" w:space="0" w:color="auto" w:frame="1"/>
        </w:rPr>
        <w:t>this.num = num * 10</w:t>
      </w:r>
      <w:r>
        <w:rPr>
          <w:rFonts w:ascii="Arial" w:hAnsi="Arial" w:cs="Arial"/>
          <w:sz w:val="19"/>
          <w:szCs w:val="19"/>
        </w:rPr>
        <w:t>, </w:t>
      </w:r>
      <w:r>
        <w:rPr>
          <w:rStyle w:val="Emphasis"/>
          <w:rFonts w:ascii="Arial" w:hAnsi="Arial" w:cs="Arial"/>
          <w:sz w:val="19"/>
          <w:szCs w:val="19"/>
          <w:bdr w:val="none" w:sz="0" w:space="0" w:color="auto" w:frame="1"/>
        </w:rPr>
        <w:t>num</w:t>
      </w:r>
      <w:r>
        <w:rPr>
          <w:rFonts w:ascii="Arial" w:hAnsi="Arial" w:cs="Arial"/>
          <w:sz w:val="19"/>
          <w:szCs w:val="19"/>
        </w:rPr>
        <w:t> represents local variable of the method whose value is 2 and </w:t>
      </w:r>
      <w:r>
        <w:rPr>
          <w:rStyle w:val="Emphasis"/>
          <w:rFonts w:ascii="Arial" w:hAnsi="Arial" w:cs="Arial"/>
          <w:sz w:val="19"/>
          <w:szCs w:val="19"/>
          <w:bdr w:val="none" w:sz="0" w:space="0" w:color="auto" w:frame="1"/>
        </w:rPr>
        <w:t>this.num</w:t>
      </w:r>
      <w:r>
        <w:rPr>
          <w:rFonts w:ascii="Arial" w:hAnsi="Arial" w:cs="Arial"/>
          <w:sz w:val="19"/>
          <w:szCs w:val="19"/>
        </w:rPr>
        <w:t> represents class instance variable whose initial value is 100. Now in </w:t>
      </w:r>
      <w:proofErr w:type="spellStart"/>
      <w:r>
        <w:rPr>
          <w:rStyle w:val="Emphasis"/>
          <w:rFonts w:ascii="Arial" w:hAnsi="Arial" w:cs="Arial"/>
          <w:sz w:val="19"/>
          <w:szCs w:val="19"/>
          <w:bdr w:val="none" w:sz="0" w:space="0" w:color="auto" w:frame="1"/>
        </w:rPr>
        <w:t>printNum</w:t>
      </w:r>
      <w:proofErr w:type="spellEnd"/>
      <w:r>
        <w:rPr>
          <w:rStyle w:val="Emphasis"/>
          <w:rFonts w:ascii="Arial" w:hAnsi="Arial" w:cs="Arial"/>
          <w:sz w:val="19"/>
          <w:szCs w:val="19"/>
          <w:bdr w:val="none" w:sz="0" w:space="0" w:color="auto" w:frame="1"/>
        </w:rPr>
        <w:t>()</w:t>
      </w:r>
      <w:r>
        <w:rPr>
          <w:rFonts w:ascii="Arial" w:hAnsi="Arial" w:cs="Arial"/>
          <w:sz w:val="19"/>
          <w:szCs w:val="19"/>
        </w:rPr>
        <w:t> method, as it has no local variable whose name is same as class instance variable, so we can directly use </w:t>
      </w:r>
      <w:r>
        <w:rPr>
          <w:rStyle w:val="Emphasis"/>
          <w:rFonts w:ascii="Arial" w:hAnsi="Arial" w:cs="Arial"/>
          <w:sz w:val="19"/>
          <w:szCs w:val="19"/>
          <w:bdr w:val="none" w:sz="0" w:space="0" w:color="auto" w:frame="1"/>
        </w:rPr>
        <w:t>num</w:t>
      </w:r>
      <w:r>
        <w:rPr>
          <w:rFonts w:ascii="Arial" w:hAnsi="Arial" w:cs="Arial"/>
          <w:sz w:val="19"/>
          <w:szCs w:val="19"/>
        </w:rPr>
        <w:t> to reference instance variable, although </w:t>
      </w:r>
      <w:r>
        <w:rPr>
          <w:rStyle w:val="Emphasis"/>
          <w:rFonts w:ascii="Arial" w:hAnsi="Arial" w:cs="Arial"/>
          <w:sz w:val="19"/>
          <w:szCs w:val="19"/>
          <w:bdr w:val="none" w:sz="0" w:space="0" w:color="auto" w:frame="1"/>
        </w:rPr>
        <w:t>this.num</w:t>
      </w:r>
      <w:r>
        <w:rPr>
          <w:rFonts w:ascii="Arial" w:hAnsi="Arial" w:cs="Arial"/>
          <w:sz w:val="19"/>
          <w:szCs w:val="19"/>
        </w:rPr>
        <w:t> can be used.</w:t>
      </w:r>
    </w:p>
    <w:p w:rsidR="00A602B7" w:rsidRDefault="00A602B7"/>
    <w:sectPr w:rsidR="00A602B7" w:rsidSect="00621E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64C"/>
    <w:rsid w:val="000155AB"/>
    <w:rsid w:val="003B6F3F"/>
    <w:rsid w:val="0053564C"/>
    <w:rsid w:val="005F6B27"/>
    <w:rsid w:val="00621EED"/>
    <w:rsid w:val="0084284C"/>
    <w:rsid w:val="008D39B1"/>
    <w:rsid w:val="00964FBF"/>
    <w:rsid w:val="00A602B7"/>
    <w:rsid w:val="00B370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3564C"/>
    <w:rPr>
      <w:rFonts w:ascii="Courier New" w:eastAsia="Times New Roman" w:hAnsi="Courier New" w:cs="Courier New"/>
      <w:sz w:val="20"/>
      <w:szCs w:val="20"/>
    </w:rPr>
  </w:style>
  <w:style w:type="paragraph" w:styleId="NormalWeb">
    <w:name w:val="Normal (Web)"/>
    <w:basedOn w:val="Normal"/>
    <w:uiPriority w:val="99"/>
    <w:semiHidden/>
    <w:unhideWhenUsed/>
    <w:rsid w:val="005356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3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564C"/>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53564C"/>
    <w:rPr>
      <w:color w:val="0000FF"/>
      <w:u w:val="single"/>
    </w:rPr>
  </w:style>
  <w:style w:type="character" w:styleId="Strong">
    <w:name w:val="Strong"/>
    <w:basedOn w:val="DefaultParagraphFont"/>
    <w:uiPriority w:val="22"/>
    <w:qFormat/>
    <w:rsid w:val="0053564C"/>
    <w:rPr>
      <w:b/>
      <w:bCs/>
    </w:rPr>
  </w:style>
  <w:style w:type="character" w:styleId="Emphasis">
    <w:name w:val="Emphasis"/>
    <w:basedOn w:val="DefaultParagraphFont"/>
    <w:uiPriority w:val="20"/>
    <w:qFormat/>
    <w:rsid w:val="00A602B7"/>
    <w:rPr>
      <w:i/>
      <w:iCs/>
    </w:rPr>
  </w:style>
</w:styles>
</file>

<file path=word/webSettings.xml><?xml version="1.0" encoding="utf-8"?>
<w:webSettings xmlns:r="http://schemas.openxmlformats.org/officeDocument/2006/relationships" xmlns:w="http://schemas.openxmlformats.org/wordprocessingml/2006/main">
  <w:divs>
    <w:div w:id="288901562">
      <w:bodyDiv w:val="1"/>
      <w:marLeft w:val="0"/>
      <w:marRight w:val="0"/>
      <w:marTop w:val="0"/>
      <w:marBottom w:val="0"/>
      <w:divBdr>
        <w:top w:val="none" w:sz="0" w:space="0" w:color="auto"/>
        <w:left w:val="none" w:sz="0" w:space="0" w:color="auto"/>
        <w:bottom w:val="none" w:sz="0" w:space="0" w:color="auto"/>
        <w:right w:val="none" w:sz="0" w:space="0" w:color="auto"/>
      </w:divBdr>
      <w:divsChild>
        <w:div w:id="621883312">
          <w:marLeft w:val="0"/>
          <w:marRight w:val="0"/>
          <w:marTop w:val="0"/>
          <w:marBottom w:val="120"/>
          <w:divBdr>
            <w:top w:val="none" w:sz="0" w:space="0" w:color="auto"/>
            <w:left w:val="none" w:sz="0" w:space="0" w:color="auto"/>
            <w:bottom w:val="none" w:sz="0" w:space="0" w:color="auto"/>
            <w:right w:val="none" w:sz="0" w:space="0" w:color="auto"/>
          </w:divBdr>
          <w:divsChild>
            <w:div w:id="448817694">
              <w:marLeft w:val="0"/>
              <w:marRight w:val="0"/>
              <w:marTop w:val="0"/>
              <w:marBottom w:val="0"/>
              <w:divBdr>
                <w:top w:val="none" w:sz="0" w:space="0" w:color="auto"/>
                <w:left w:val="none" w:sz="0" w:space="0" w:color="auto"/>
                <w:bottom w:val="none" w:sz="0" w:space="0" w:color="auto"/>
                <w:right w:val="none" w:sz="0" w:space="0" w:color="auto"/>
              </w:divBdr>
              <w:divsChild>
                <w:div w:id="582223543">
                  <w:marLeft w:val="0"/>
                  <w:marRight w:val="0"/>
                  <w:marTop w:val="0"/>
                  <w:marBottom w:val="0"/>
                  <w:divBdr>
                    <w:top w:val="none" w:sz="0" w:space="0" w:color="auto"/>
                    <w:left w:val="none" w:sz="0" w:space="0" w:color="auto"/>
                    <w:bottom w:val="none" w:sz="0" w:space="0" w:color="auto"/>
                    <w:right w:val="none" w:sz="0" w:space="0" w:color="auto"/>
                  </w:divBdr>
                  <w:divsChild>
                    <w:div w:id="1445075026">
                      <w:marLeft w:val="0"/>
                      <w:marRight w:val="0"/>
                      <w:marTop w:val="0"/>
                      <w:marBottom w:val="0"/>
                      <w:divBdr>
                        <w:top w:val="none" w:sz="0" w:space="0" w:color="auto"/>
                        <w:left w:val="none" w:sz="0" w:space="0" w:color="auto"/>
                        <w:bottom w:val="none" w:sz="0" w:space="0" w:color="auto"/>
                        <w:right w:val="none" w:sz="0" w:space="0" w:color="auto"/>
                      </w:divBdr>
                      <w:divsChild>
                        <w:div w:id="1474061991">
                          <w:marLeft w:val="0"/>
                          <w:marRight w:val="0"/>
                          <w:marTop w:val="0"/>
                          <w:marBottom w:val="0"/>
                          <w:divBdr>
                            <w:top w:val="none" w:sz="0" w:space="0" w:color="auto"/>
                            <w:left w:val="none" w:sz="0" w:space="0" w:color="auto"/>
                            <w:bottom w:val="none" w:sz="0" w:space="0" w:color="auto"/>
                            <w:right w:val="none" w:sz="0" w:space="0" w:color="auto"/>
                          </w:divBdr>
                        </w:div>
                        <w:div w:id="726294745">
                          <w:marLeft w:val="0"/>
                          <w:marRight w:val="0"/>
                          <w:marTop w:val="0"/>
                          <w:marBottom w:val="0"/>
                          <w:divBdr>
                            <w:top w:val="none" w:sz="0" w:space="0" w:color="auto"/>
                            <w:left w:val="none" w:sz="0" w:space="0" w:color="auto"/>
                            <w:bottom w:val="none" w:sz="0" w:space="0" w:color="auto"/>
                            <w:right w:val="none" w:sz="0" w:space="0" w:color="auto"/>
                          </w:divBdr>
                        </w:div>
                        <w:div w:id="271867434">
                          <w:marLeft w:val="0"/>
                          <w:marRight w:val="0"/>
                          <w:marTop w:val="0"/>
                          <w:marBottom w:val="0"/>
                          <w:divBdr>
                            <w:top w:val="none" w:sz="0" w:space="0" w:color="auto"/>
                            <w:left w:val="none" w:sz="0" w:space="0" w:color="auto"/>
                            <w:bottom w:val="none" w:sz="0" w:space="0" w:color="auto"/>
                            <w:right w:val="none" w:sz="0" w:space="0" w:color="auto"/>
                          </w:divBdr>
                        </w:div>
                        <w:div w:id="589238215">
                          <w:marLeft w:val="0"/>
                          <w:marRight w:val="0"/>
                          <w:marTop w:val="0"/>
                          <w:marBottom w:val="0"/>
                          <w:divBdr>
                            <w:top w:val="none" w:sz="0" w:space="0" w:color="auto"/>
                            <w:left w:val="none" w:sz="0" w:space="0" w:color="auto"/>
                            <w:bottom w:val="none" w:sz="0" w:space="0" w:color="auto"/>
                            <w:right w:val="none" w:sz="0" w:space="0" w:color="auto"/>
                          </w:divBdr>
                        </w:div>
                        <w:div w:id="1262105242">
                          <w:marLeft w:val="0"/>
                          <w:marRight w:val="0"/>
                          <w:marTop w:val="0"/>
                          <w:marBottom w:val="0"/>
                          <w:divBdr>
                            <w:top w:val="none" w:sz="0" w:space="0" w:color="auto"/>
                            <w:left w:val="none" w:sz="0" w:space="0" w:color="auto"/>
                            <w:bottom w:val="none" w:sz="0" w:space="0" w:color="auto"/>
                            <w:right w:val="none" w:sz="0" w:space="0" w:color="auto"/>
                          </w:divBdr>
                        </w:div>
                        <w:div w:id="1536382802">
                          <w:marLeft w:val="0"/>
                          <w:marRight w:val="0"/>
                          <w:marTop w:val="0"/>
                          <w:marBottom w:val="0"/>
                          <w:divBdr>
                            <w:top w:val="none" w:sz="0" w:space="0" w:color="auto"/>
                            <w:left w:val="none" w:sz="0" w:space="0" w:color="auto"/>
                            <w:bottom w:val="none" w:sz="0" w:space="0" w:color="auto"/>
                            <w:right w:val="none" w:sz="0" w:space="0" w:color="auto"/>
                          </w:divBdr>
                        </w:div>
                        <w:div w:id="2146196592">
                          <w:marLeft w:val="0"/>
                          <w:marRight w:val="0"/>
                          <w:marTop w:val="0"/>
                          <w:marBottom w:val="0"/>
                          <w:divBdr>
                            <w:top w:val="none" w:sz="0" w:space="0" w:color="auto"/>
                            <w:left w:val="none" w:sz="0" w:space="0" w:color="auto"/>
                            <w:bottom w:val="none" w:sz="0" w:space="0" w:color="auto"/>
                            <w:right w:val="none" w:sz="0" w:space="0" w:color="auto"/>
                          </w:divBdr>
                        </w:div>
                        <w:div w:id="1632593988">
                          <w:marLeft w:val="0"/>
                          <w:marRight w:val="0"/>
                          <w:marTop w:val="0"/>
                          <w:marBottom w:val="0"/>
                          <w:divBdr>
                            <w:top w:val="none" w:sz="0" w:space="0" w:color="auto"/>
                            <w:left w:val="none" w:sz="0" w:space="0" w:color="auto"/>
                            <w:bottom w:val="none" w:sz="0" w:space="0" w:color="auto"/>
                            <w:right w:val="none" w:sz="0" w:space="0" w:color="auto"/>
                          </w:divBdr>
                        </w:div>
                        <w:div w:id="330328350">
                          <w:marLeft w:val="0"/>
                          <w:marRight w:val="0"/>
                          <w:marTop w:val="0"/>
                          <w:marBottom w:val="0"/>
                          <w:divBdr>
                            <w:top w:val="none" w:sz="0" w:space="0" w:color="auto"/>
                            <w:left w:val="none" w:sz="0" w:space="0" w:color="auto"/>
                            <w:bottom w:val="none" w:sz="0" w:space="0" w:color="auto"/>
                            <w:right w:val="none" w:sz="0" w:space="0" w:color="auto"/>
                          </w:divBdr>
                        </w:div>
                        <w:div w:id="981497904">
                          <w:marLeft w:val="0"/>
                          <w:marRight w:val="0"/>
                          <w:marTop w:val="0"/>
                          <w:marBottom w:val="0"/>
                          <w:divBdr>
                            <w:top w:val="none" w:sz="0" w:space="0" w:color="auto"/>
                            <w:left w:val="none" w:sz="0" w:space="0" w:color="auto"/>
                            <w:bottom w:val="none" w:sz="0" w:space="0" w:color="auto"/>
                            <w:right w:val="none" w:sz="0" w:space="0" w:color="auto"/>
                          </w:divBdr>
                        </w:div>
                        <w:div w:id="18358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93426">
      <w:bodyDiv w:val="1"/>
      <w:marLeft w:val="0"/>
      <w:marRight w:val="0"/>
      <w:marTop w:val="0"/>
      <w:marBottom w:val="0"/>
      <w:divBdr>
        <w:top w:val="none" w:sz="0" w:space="0" w:color="auto"/>
        <w:left w:val="none" w:sz="0" w:space="0" w:color="auto"/>
        <w:bottom w:val="none" w:sz="0" w:space="0" w:color="auto"/>
        <w:right w:val="none" w:sz="0" w:space="0" w:color="auto"/>
      </w:divBdr>
    </w:div>
    <w:div w:id="803042380">
      <w:bodyDiv w:val="1"/>
      <w:marLeft w:val="0"/>
      <w:marRight w:val="0"/>
      <w:marTop w:val="0"/>
      <w:marBottom w:val="0"/>
      <w:divBdr>
        <w:top w:val="none" w:sz="0" w:space="0" w:color="auto"/>
        <w:left w:val="none" w:sz="0" w:space="0" w:color="auto"/>
        <w:bottom w:val="none" w:sz="0" w:space="0" w:color="auto"/>
        <w:right w:val="none" w:sz="0" w:space="0" w:color="auto"/>
      </w:divBdr>
    </w:div>
    <w:div w:id="808593157">
      <w:bodyDiv w:val="1"/>
      <w:marLeft w:val="0"/>
      <w:marRight w:val="0"/>
      <w:marTop w:val="0"/>
      <w:marBottom w:val="0"/>
      <w:divBdr>
        <w:top w:val="none" w:sz="0" w:space="0" w:color="auto"/>
        <w:left w:val="none" w:sz="0" w:space="0" w:color="auto"/>
        <w:bottom w:val="none" w:sz="0" w:space="0" w:color="auto"/>
        <w:right w:val="none" w:sz="0" w:space="0" w:color="auto"/>
      </w:divBdr>
      <w:divsChild>
        <w:div w:id="1890146148">
          <w:marLeft w:val="0"/>
          <w:marRight w:val="0"/>
          <w:marTop w:val="0"/>
          <w:marBottom w:val="120"/>
          <w:divBdr>
            <w:top w:val="none" w:sz="0" w:space="0" w:color="auto"/>
            <w:left w:val="none" w:sz="0" w:space="0" w:color="auto"/>
            <w:bottom w:val="none" w:sz="0" w:space="0" w:color="auto"/>
            <w:right w:val="none" w:sz="0" w:space="0" w:color="auto"/>
          </w:divBdr>
          <w:divsChild>
            <w:div w:id="425466147">
              <w:marLeft w:val="0"/>
              <w:marRight w:val="0"/>
              <w:marTop w:val="0"/>
              <w:marBottom w:val="0"/>
              <w:divBdr>
                <w:top w:val="none" w:sz="0" w:space="0" w:color="auto"/>
                <w:left w:val="none" w:sz="0" w:space="0" w:color="auto"/>
                <w:bottom w:val="none" w:sz="0" w:space="0" w:color="auto"/>
                <w:right w:val="none" w:sz="0" w:space="0" w:color="auto"/>
              </w:divBdr>
              <w:divsChild>
                <w:div w:id="342316943">
                  <w:marLeft w:val="0"/>
                  <w:marRight w:val="0"/>
                  <w:marTop w:val="0"/>
                  <w:marBottom w:val="0"/>
                  <w:divBdr>
                    <w:top w:val="none" w:sz="0" w:space="0" w:color="auto"/>
                    <w:left w:val="none" w:sz="0" w:space="0" w:color="auto"/>
                    <w:bottom w:val="none" w:sz="0" w:space="0" w:color="auto"/>
                    <w:right w:val="none" w:sz="0" w:space="0" w:color="auto"/>
                  </w:divBdr>
                  <w:divsChild>
                    <w:div w:id="97410262">
                      <w:marLeft w:val="0"/>
                      <w:marRight w:val="0"/>
                      <w:marTop w:val="0"/>
                      <w:marBottom w:val="0"/>
                      <w:divBdr>
                        <w:top w:val="none" w:sz="0" w:space="0" w:color="auto"/>
                        <w:left w:val="none" w:sz="0" w:space="0" w:color="auto"/>
                        <w:bottom w:val="none" w:sz="0" w:space="0" w:color="auto"/>
                        <w:right w:val="none" w:sz="0" w:space="0" w:color="auto"/>
                      </w:divBdr>
                      <w:divsChild>
                        <w:div w:id="1740901089">
                          <w:marLeft w:val="0"/>
                          <w:marRight w:val="0"/>
                          <w:marTop w:val="0"/>
                          <w:marBottom w:val="0"/>
                          <w:divBdr>
                            <w:top w:val="none" w:sz="0" w:space="0" w:color="auto"/>
                            <w:left w:val="none" w:sz="0" w:space="0" w:color="auto"/>
                            <w:bottom w:val="none" w:sz="0" w:space="0" w:color="auto"/>
                            <w:right w:val="none" w:sz="0" w:space="0" w:color="auto"/>
                          </w:divBdr>
                        </w:div>
                        <w:div w:id="1953511017">
                          <w:marLeft w:val="0"/>
                          <w:marRight w:val="0"/>
                          <w:marTop w:val="0"/>
                          <w:marBottom w:val="0"/>
                          <w:divBdr>
                            <w:top w:val="none" w:sz="0" w:space="0" w:color="auto"/>
                            <w:left w:val="none" w:sz="0" w:space="0" w:color="auto"/>
                            <w:bottom w:val="none" w:sz="0" w:space="0" w:color="auto"/>
                            <w:right w:val="none" w:sz="0" w:space="0" w:color="auto"/>
                          </w:divBdr>
                        </w:div>
                        <w:div w:id="45616096">
                          <w:marLeft w:val="0"/>
                          <w:marRight w:val="0"/>
                          <w:marTop w:val="0"/>
                          <w:marBottom w:val="0"/>
                          <w:divBdr>
                            <w:top w:val="none" w:sz="0" w:space="0" w:color="auto"/>
                            <w:left w:val="none" w:sz="0" w:space="0" w:color="auto"/>
                            <w:bottom w:val="none" w:sz="0" w:space="0" w:color="auto"/>
                            <w:right w:val="none" w:sz="0" w:space="0" w:color="auto"/>
                          </w:divBdr>
                        </w:div>
                        <w:div w:id="470056638">
                          <w:marLeft w:val="0"/>
                          <w:marRight w:val="0"/>
                          <w:marTop w:val="0"/>
                          <w:marBottom w:val="0"/>
                          <w:divBdr>
                            <w:top w:val="none" w:sz="0" w:space="0" w:color="auto"/>
                            <w:left w:val="none" w:sz="0" w:space="0" w:color="auto"/>
                            <w:bottom w:val="none" w:sz="0" w:space="0" w:color="auto"/>
                            <w:right w:val="none" w:sz="0" w:space="0" w:color="auto"/>
                          </w:divBdr>
                        </w:div>
                        <w:div w:id="1603682767">
                          <w:marLeft w:val="0"/>
                          <w:marRight w:val="0"/>
                          <w:marTop w:val="0"/>
                          <w:marBottom w:val="0"/>
                          <w:divBdr>
                            <w:top w:val="none" w:sz="0" w:space="0" w:color="auto"/>
                            <w:left w:val="none" w:sz="0" w:space="0" w:color="auto"/>
                            <w:bottom w:val="none" w:sz="0" w:space="0" w:color="auto"/>
                            <w:right w:val="none" w:sz="0" w:space="0" w:color="auto"/>
                          </w:divBdr>
                        </w:div>
                        <w:div w:id="988897224">
                          <w:marLeft w:val="0"/>
                          <w:marRight w:val="0"/>
                          <w:marTop w:val="0"/>
                          <w:marBottom w:val="0"/>
                          <w:divBdr>
                            <w:top w:val="none" w:sz="0" w:space="0" w:color="auto"/>
                            <w:left w:val="none" w:sz="0" w:space="0" w:color="auto"/>
                            <w:bottom w:val="none" w:sz="0" w:space="0" w:color="auto"/>
                            <w:right w:val="none" w:sz="0" w:space="0" w:color="auto"/>
                          </w:divBdr>
                        </w:div>
                        <w:div w:id="765854642">
                          <w:marLeft w:val="0"/>
                          <w:marRight w:val="0"/>
                          <w:marTop w:val="0"/>
                          <w:marBottom w:val="0"/>
                          <w:divBdr>
                            <w:top w:val="none" w:sz="0" w:space="0" w:color="auto"/>
                            <w:left w:val="none" w:sz="0" w:space="0" w:color="auto"/>
                            <w:bottom w:val="none" w:sz="0" w:space="0" w:color="auto"/>
                            <w:right w:val="none" w:sz="0" w:space="0" w:color="auto"/>
                          </w:divBdr>
                        </w:div>
                        <w:div w:id="1162699485">
                          <w:marLeft w:val="0"/>
                          <w:marRight w:val="0"/>
                          <w:marTop w:val="0"/>
                          <w:marBottom w:val="0"/>
                          <w:divBdr>
                            <w:top w:val="none" w:sz="0" w:space="0" w:color="auto"/>
                            <w:left w:val="none" w:sz="0" w:space="0" w:color="auto"/>
                            <w:bottom w:val="none" w:sz="0" w:space="0" w:color="auto"/>
                            <w:right w:val="none" w:sz="0" w:space="0" w:color="auto"/>
                          </w:divBdr>
                        </w:div>
                        <w:div w:id="1588609941">
                          <w:marLeft w:val="0"/>
                          <w:marRight w:val="0"/>
                          <w:marTop w:val="0"/>
                          <w:marBottom w:val="0"/>
                          <w:divBdr>
                            <w:top w:val="none" w:sz="0" w:space="0" w:color="auto"/>
                            <w:left w:val="none" w:sz="0" w:space="0" w:color="auto"/>
                            <w:bottom w:val="none" w:sz="0" w:space="0" w:color="auto"/>
                            <w:right w:val="none" w:sz="0" w:space="0" w:color="auto"/>
                          </w:divBdr>
                        </w:div>
                        <w:div w:id="1459949661">
                          <w:marLeft w:val="0"/>
                          <w:marRight w:val="0"/>
                          <w:marTop w:val="0"/>
                          <w:marBottom w:val="0"/>
                          <w:divBdr>
                            <w:top w:val="none" w:sz="0" w:space="0" w:color="auto"/>
                            <w:left w:val="none" w:sz="0" w:space="0" w:color="auto"/>
                            <w:bottom w:val="none" w:sz="0" w:space="0" w:color="auto"/>
                            <w:right w:val="none" w:sz="0" w:space="0" w:color="auto"/>
                          </w:divBdr>
                        </w:div>
                        <w:div w:id="1221478442">
                          <w:marLeft w:val="0"/>
                          <w:marRight w:val="0"/>
                          <w:marTop w:val="0"/>
                          <w:marBottom w:val="0"/>
                          <w:divBdr>
                            <w:top w:val="none" w:sz="0" w:space="0" w:color="auto"/>
                            <w:left w:val="none" w:sz="0" w:space="0" w:color="auto"/>
                            <w:bottom w:val="none" w:sz="0" w:space="0" w:color="auto"/>
                            <w:right w:val="none" w:sz="0" w:space="0" w:color="auto"/>
                          </w:divBdr>
                        </w:div>
                        <w:div w:id="53478278">
                          <w:marLeft w:val="0"/>
                          <w:marRight w:val="0"/>
                          <w:marTop w:val="0"/>
                          <w:marBottom w:val="0"/>
                          <w:divBdr>
                            <w:top w:val="none" w:sz="0" w:space="0" w:color="auto"/>
                            <w:left w:val="none" w:sz="0" w:space="0" w:color="auto"/>
                            <w:bottom w:val="none" w:sz="0" w:space="0" w:color="auto"/>
                            <w:right w:val="none" w:sz="0" w:space="0" w:color="auto"/>
                          </w:divBdr>
                        </w:div>
                        <w:div w:id="836042787">
                          <w:marLeft w:val="0"/>
                          <w:marRight w:val="0"/>
                          <w:marTop w:val="0"/>
                          <w:marBottom w:val="0"/>
                          <w:divBdr>
                            <w:top w:val="none" w:sz="0" w:space="0" w:color="auto"/>
                            <w:left w:val="none" w:sz="0" w:space="0" w:color="auto"/>
                            <w:bottom w:val="none" w:sz="0" w:space="0" w:color="auto"/>
                            <w:right w:val="none" w:sz="0" w:space="0" w:color="auto"/>
                          </w:divBdr>
                        </w:div>
                        <w:div w:id="14359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82507">
      <w:bodyDiv w:val="1"/>
      <w:marLeft w:val="0"/>
      <w:marRight w:val="0"/>
      <w:marTop w:val="0"/>
      <w:marBottom w:val="0"/>
      <w:divBdr>
        <w:top w:val="none" w:sz="0" w:space="0" w:color="auto"/>
        <w:left w:val="none" w:sz="0" w:space="0" w:color="auto"/>
        <w:bottom w:val="none" w:sz="0" w:space="0" w:color="auto"/>
        <w:right w:val="none" w:sz="0" w:space="0" w:color="auto"/>
      </w:divBdr>
    </w:div>
    <w:div w:id="1032654192">
      <w:bodyDiv w:val="1"/>
      <w:marLeft w:val="0"/>
      <w:marRight w:val="0"/>
      <w:marTop w:val="0"/>
      <w:marBottom w:val="0"/>
      <w:divBdr>
        <w:top w:val="none" w:sz="0" w:space="0" w:color="auto"/>
        <w:left w:val="none" w:sz="0" w:space="0" w:color="auto"/>
        <w:bottom w:val="none" w:sz="0" w:space="0" w:color="auto"/>
        <w:right w:val="none" w:sz="0" w:space="0" w:color="auto"/>
      </w:divBdr>
      <w:divsChild>
        <w:div w:id="1297950951">
          <w:marLeft w:val="0"/>
          <w:marRight w:val="0"/>
          <w:marTop w:val="0"/>
          <w:marBottom w:val="120"/>
          <w:divBdr>
            <w:top w:val="none" w:sz="0" w:space="0" w:color="auto"/>
            <w:left w:val="none" w:sz="0" w:space="0" w:color="auto"/>
            <w:bottom w:val="none" w:sz="0" w:space="0" w:color="auto"/>
            <w:right w:val="none" w:sz="0" w:space="0" w:color="auto"/>
          </w:divBdr>
          <w:divsChild>
            <w:div w:id="1468934646">
              <w:marLeft w:val="0"/>
              <w:marRight w:val="0"/>
              <w:marTop w:val="0"/>
              <w:marBottom w:val="0"/>
              <w:divBdr>
                <w:top w:val="none" w:sz="0" w:space="0" w:color="auto"/>
                <w:left w:val="none" w:sz="0" w:space="0" w:color="auto"/>
                <w:bottom w:val="none" w:sz="0" w:space="0" w:color="auto"/>
                <w:right w:val="none" w:sz="0" w:space="0" w:color="auto"/>
              </w:divBdr>
              <w:divsChild>
                <w:div w:id="821510644">
                  <w:marLeft w:val="0"/>
                  <w:marRight w:val="0"/>
                  <w:marTop w:val="0"/>
                  <w:marBottom w:val="0"/>
                  <w:divBdr>
                    <w:top w:val="none" w:sz="0" w:space="0" w:color="auto"/>
                    <w:left w:val="none" w:sz="0" w:space="0" w:color="auto"/>
                    <w:bottom w:val="none" w:sz="0" w:space="0" w:color="auto"/>
                    <w:right w:val="none" w:sz="0" w:space="0" w:color="auto"/>
                  </w:divBdr>
                  <w:divsChild>
                    <w:div w:id="223107136">
                      <w:marLeft w:val="0"/>
                      <w:marRight w:val="0"/>
                      <w:marTop w:val="0"/>
                      <w:marBottom w:val="0"/>
                      <w:divBdr>
                        <w:top w:val="none" w:sz="0" w:space="0" w:color="auto"/>
                        <w:left w:val="none" w:sz="0" w:space="0" w:color="auto"/>
                        <w:bottom w:val="none" w:sz="0" w:space="0" w:color="auto"/>
                        <w:right w:val="none" w:sz="0" w:space="0" w:color="auto"/>
                      </w:divBdr>
                      <w:divsChild>
                        <w:div w:id="473331803">
                          <w:marLeft w:val="0"/>
                          <w:marRight w:val="0"/>
                          <w:marTop w:val="0"/>
                          <w:marBottom w:val="0"/>
                          <w:divBdr>
                            <w:top w:val="none" w:sz="0" w:space="0" w:color="auto"/>
                            <w:left w:val="none" w:sz="0" w:space="0" w:color="auto"/>
                            <w:bottom w:val="none" w:sz="0" w:space="0" w:color="auto"/>
                            <w:right w:val="none" w:sz="0" w:space="0" w:color="auto"/>
                          </w:divBdr>
                        </w:div>
                        <w:div w:id="1880631490">
                          <w:marLeft w:val="0"/>
                          <w:marRight w:val="0"/>
                          <w:marTop w:val="0"/>
                          <w:marBottom w:val="0"/>
                          <w:divBdr>
                            <w:top w:val="none" w:sz="0" w:space="0" w:color="auto"/>
                            <w:left w:val="none" w:sz="0" w:space="0" w:color="auto"/>
                            <w:bottom w:val="none" w:sz="0" w:space="0" w:color="auto"/>
                            <w:right w:val="none" w:sz="0" w:space="0" w:color="auto"/>
                          </w:divBdr>
                        </w:div>
                        <w:div w:id="1099912873">
                          <w:marLeft w:val="0"/>
                          <w:marRight w:val="0"/>
                          <w:marTop w:val="0"/>
                          <w:marBottom w:val="0"/>
                          <w:divBdr>
                            <w:top w:val="none" w:sz="0" w:space="0" w:color="auto"/>
                            <w:left w:val="none" w:sz="0" w:space="0" w:color="auto"/>
                            <w:bottom w:val="none" w:sz="0" w:space="0" w:color="auto"/>
                            <w:right w:val="none" w:sz="0" w:space="0" w:color="auto"/>
                          </w:divBdr>
                        </w:div>
                        <w:div w:id="654266366">
                          <w:marLeft w:val="0"/>
                          <w:marRight w:val="0"/>
                          <w:marTop w:val="0"/>
                          <w:marBottom w:val="0"/>
                          <w:divBdr>
                            <w:top w:val="none" w:sz="0" w:space="0" w:color="auto"/>
                            <w:left w:val="none" w:sz="0" w:space="0" w:color="auto"/>
                            <w:bottom w:val="none" w:sz="0" w:space="0" w:color="auto"/>
                            <w:right w:val="none" w:sz="0" w:space="0" w:color="auto"/>
                          </w:divBdr>
                        </w:div>
                        <w:div w:id="1874028871">
                          <w:marLeft w:val="0"/>
                          <w:marRight w:val="0"/>
                          <w:marTop w:val="0"/>
                          <w:marBottom w:val="0"/>
                          <w:divBdr>
                            <w:top w:val="none" w:sz="0" w:space="0" w:color="auto"/>
                            <w:left w:val="none" w:sz="0" w:space="0" w:color="auto"/>
                            <w:bottom w:val="none" w:sz="0" w:space="0" w:color="auto"/>
                            <w:right w:val="none" w:sz="0" w:space="0" w:color="auto"/>
                          </w:divBdr>
                        </w:div>
                        <w:div w:id="2046438959">
                          <w:marLeft w:val="0"/>
                          <w:marRight w:val="0"/>
                          <w:marTop w:val="0"/>
                          <w:marBottom w:val="0"/>
                          <w:divBdr>
                            <w:top w:val="none" w:sz="0" w:space="0" w:color="auto"/>
                            <w:left w:val="none" w:sz="0" w:space="0" w:color="auto"/>
                            <w:bottom w:val="none" w:sz="0" w:space="0" w:color="auto"/>
                            <w:right w:val="none" w:sz="0" w:space="0" w:color="auto"/>
                          </w:divBdr>
                        </w:div>
                        <w:div w:id="1452019771">
                          <w:marLeft w:val="0"/>
                          <w:marRight w:val="0"/>
                          <w:marTop w:val="0"/>
                          <w:marBottom w:val="0"/>
                          <w:divBdr>
                            <w:top w:val="none" w:sz="0" w:space="0" w:color="auto"/>
                            <w:left w:val="none" w:sz="0" w:space="0" w:color="auto"/>
                            <w:bottom w:val="none" w:sz="0" w:space="0" w:color="auto"/>
                            <w:right w:val="none" w:sz="0" w:space="0" w:color="auto"/>
                          </w:divBdr>
                        </w:div>
                        <w:div w:id="871039642">
                          <w:marLeft w:val="0"/>
                          <w:marRight w:val="0"/>
                          <w:marTop w:val="0"/>
                          <w:marBottom w:val="0"/>
                          <w:divBdr>
                            <w:top w:val="none" w:sz="0" w:space="0" w:color="auto"/>
                            <w:left w:val="none" w:sz="0" w:space="0" w:color="auto"/>
                            <w:bottom w:val="none" w:sz="0" w:space="0" w:color="auto"/>
                            <w:right w:val="none" w:sz="0" w:space="0" w:color="auto"/>
                          </w:divBdr>
                        </w:div>
                        <w:div w:id="1598515079">
                          <w:marLeft w:val="0"/>
                          <w:marRight w:val="0"/>
                          <w:marTop w:val="0"/>
                          <w:marBottom w:val="0"/>
                          <w:divBdr>
                            <w:top w:val="none" w:sz="0" w:space="0" w:color="auto"/>
                            <w:left w:val="none" w:sz="0" w:space="0" w:color="auto"/>
                            <w:bottom w:val="none" w:sz="0" w:space="0" w:color="auto"/>
                            <w:right w:val="none" w:sz="0" w:space="0" w:color="auto"/>
                          </w:divBdr>
                        </w:div>
                        <w:div w:id="1538541574">
                          <w:marLeft w:val="0"/>
                          <w:marRight w:val="0"/>
                          <w:marTop w:val="0"/>
                          <w:marBottom w:val="0"/>
                          <w:divBdr>
                            <w:top w:val="none" w:sz="0" w:space="0" w:color="auto"/>
                            <w:left w:val="none" w:sz="0" w:space="0" w:color="auto"/>
                            <w:bottom w:val="none" w:sz="0" w:space="0" w:color="auto"/>
                            <w:right w:val="none" w:sz="0" w:space="0" w:color="auto"/>
                          </w:divBdr>
                        </w:div>
                        <w:div w:id="924610612">
                          <w:marLeft w:val="0"/>
                          <w:marRight w:val="0"/>
                          <w:marTop w:val="0"/>
                          <w:marBottom w:val="0"/>
                          <w:divBdr>
                            <w:top w:val="none" w:sz="0" w:space="0" w:color="auto"/>
                            <w:left w:val="none" w:sz="0" w:space="0" w:color="auto"/>
                            <w:bottom w:val="none" w:sz="0" w:space="0" w:color="auto"/>
                            <w:right w:val="none" w:sz="0" w:space="0" w:color="auto"/>
                          </w:divBdr>
                        </w:div>
                        <w:div w:id="353773629">
                          <w:marLeft w:val="0"/>
                          <w:marRight w:val="0"/>
                          <w:marTop w:val="0"/>
                          <w:marBottom w:val="0"/>
                          <w:divBdr>
                            <w:top w:val="none" w:sz="0" w:space="0" w:color="auto"/>
                            <w:left w:val="none" w:sz="0" w:space="0" w:color="auto"/>
                            <w:bottom w:val="none" w:sz="0" w:space="0" w:color="auto"/>
                            <w:right w:val="none" w:sz="0" w:space="0" w:color="auto"/>
                          </w:divBdr>
                        </w:div>
                        <w:div w:id="8937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350633">
      <w:bodyDiv w:val="1"/>
      <w:marLeft w:val="0"/>
      <w:marRight w:val="0"/>
      <w:marTop w:val="0"/>
      <w:marBottom w:val="0"/>
      <w:divBdr>
        <w:top w:val="none" w:sz="0" w:space="0" w:color="auto"/>
        <w:left w:val="none" w:sz="0" w:space="0" w:color="auto"/>
        <w:bottom w:val="none" w:sz="0" w:space="0" w:color="auto"/>
        <w:right w:val="none" w:sz="0" w:space="0" w:color="auto"/>
      </w:divBdr>
      <w:divsChild>
        <w:div w:id="1357317906">
          <w:marLeft w:val="0"/>
          <w:marRight w:val="0"/>
          <w:marTop w:val="0"/>
          <w:marBottom w:val="120"/>
          <w:divBdr>
            <w:top w:val="none" w:sz="0" w:space="0" w:color="auto"/>
            <w:left w:val="none" w:sz="0" w:space="0" w:color="auto"/>
            <w:bottom w:val="none" w:sz="0" w:space="0" w:color="auto"/>
            <w:right w:val="none" w:sz="0" w:space="0" w:color="auto"/>
          </w:divBdr>
          <w:divsChild>
            <w:div w:id="1763986272">
              <w:marLeft w:val="0"/>
              <w:marRight w:val="0"/>
              <w:marTop w:val="0"/>
              <w:marBottom w:val="0"/>
              <w:divBdr>
                <w:top w:val="none" w:sz="0" w:space="0" w:color="auto"/>
                <w:left w:val="none" w:sz="0" w:space="0" w:color="auto"/>
                <w:bottom w:val="none" w:sz="0" w:space="0" w:color="auto"/>
                <w:right w:val="none" w:sz="0" w:space="0" w:color="auto"/>
              </w:divBdr>
              <w:divsChild>
                <w:div w:id="1336692594">
                  <w:marLeft w:val="0"/>
                  <w:marRight w:val="0"/>
                  <w:marTop w:val="0"/>
                  <w:marBottom w:val="0"/>
                  <w:divBdr>
                    <w:top w:val="none" w:sz="0" w:space="0" w:color="auto"/>
                    <w:left w:val="none" w:sz="0" w:space="0" w:color="auto"/>
                    <w:bottom w:val="none" w:sz="0" w:space="0" w:color="auto"/>
                    <w:right w:val="none" w:sz="0" w:space="0" w:color="auto"/>
                  </w:divBdr>
                  <w:divsChild>
                    <w:div w:id="1944262967">
                      <w:marLeft w:val="0"/>
                      <w:marRight w:val="0"/>
                      <w:marTop w:val="0"/>
                      <w:marBottom w:val="0"/>
                      <w:divBdr>
                        <w:top w:val="none" w:sz="0" w:space="0" w:color="auto"/>
                        <w:left w:val="none" w:sz="0" w:space="0" w:color="auto"/>
                        <w:bottom w:val="none" w:sz="0" w:space="0" w:color="auto"/>
                        <w:right w:val="none" w:sz="0" w:space="0" w:color="auto"/>
                      </w:divBdr>
                      <w:divsChild>
                        <w:div w:id="465705751">
                          <w:marLeft w:val="0"/>
                          <w:marRight w:val="0"/>
                          <w:marTop w:val="0"/>
                          <w:marBottom w:val="0"/>
                          <w:divBdr>
                            <w:top w:val="none" w:sz="0" w:space="0" w:color="auto"/>
                            <w:left w:val="none" w:sz="0" w:space="0" w:color="auto"/>
                            <w:bottom w:val="none" w:sz="0" w:space="0" w:color="auto"/>
                            <w:right w:val="none" w:sz="0" w:space="0" w:color="auto"/>
                          </w:divBdr>
                        </w:div>
                        <w:div w:id="1290940303">
                          <w:marLeft w:val="0"/>
                          <w:marRight w:val="0"/>
                          <w:marTop w:val="0"/>
                          <w:marBottom w:val="0"/>
                          <w:divBdr>
                            <w:top w:val="none" w:sz="0" w:space="0" w:color="auto"/>
                            <w:left w:val="none" w:sz="0" w:space="0" w:color="auto"/>
                            <w:bottom w:val="none" w:sz="0" w:space="0" w:color="auto"/>
                            <w:right w:val="none" w:sz="0" w:space="0" w:color="auto"/>
                          </w:divBdr>
                        </w:div>
                        <w:div w:id="219483190">
                          <w:marLeft w:val="0"/>
                          <w:marRight w:val="0"/>
                          <w:marTop w:val="0"/>
                          <w:marBottom w:val="0"/>
                          <w:divBdr>
                            <w:top w:val="none" w:sz="0" w:space="0" w:color="auto"/>
                            <w:left w:val="none" w:sz="0" w:space="0" w:color="auto"/>
                            <w:bottom w:val="none" w:sz="0" w:space="0" w:color="auto"/>
                            <w:right w:val="none" w:sz="0" w:space="0" w:color="auto"/>
                          </w:divBdr>
                        </w:div>
                        <w:div w:id="233392448">
                          <w:marLeft w:val="0"/>
                          <w:marRight w:val="0"/>
                          <w:marTop w:val="0"/>
                          <w:marBottom w:val="0"/>
                          <w:divBdr>
                            <w:top w:val="none" w:sz="0" w:space="0" w:color="auto"/>
                            <w:left w:val="none" w:sz="0" w:space="0" w:color="auto"/>
                            <w:bottom w:val="none" w:sz="0" w:space="0" w:color="auto"/>
                            <w:right w:val="none" w:sz="0" w:space="0" w:color="auto"/>
                          </w:divBdr>
                        </w:div>
                        <w:div w:id="1156916994">
                          <w:marLeft w:val="0"/>
                          <w:marRight w:val="0"/>
                          <w:marTop w:val="0"/>
                          <w:marBottom w:val="0"/>
                          <w:divBdr>
                            <w:top w:val="none" w:sz="0" w:space="0" w:color="auto"/>
                            <w:left w:val="none" w:sz="0" w:space="0" w:color="auto"/>
                            <w:bottom w:val="none" w:sz="0" w:space="0" w:color="auto"/>
                            <w:right w:val="none" w:sz="0" w:space="0" w:color="auto"/>
                          </w:divBdr>
                        </w:div>
                        <w:div w:id="428046958">
                          <w:marLeft w:val="0"/>
                          <w:marRight w:val="0"/>
                          <w:marTop w:val="0"/>
                          <w:marBottom w:val="0"/>
                          <w:divBdr>
                            <w:top w:val="none" w:sz="0" w:space="0" w:color="auto"/>
                            <w:left w:val="none" w:sz="0" w:space="0" w:color="auto"/>
                            <w:bottom w:val="none" w:sz="0" w:space="0" w:color="auto"/>
                            <w:right w:val="none" w:sz="0" w:space="0" w:color="auto"/>
                          </w:divBdr>
                        </w:div>
                        <w:div w:id="1785423713">
                          <w:marLeft w:val="0"/>
                          <w:marRight w:val="0"/>
                          <w:marTop w:val="0"/>
                          <w:marBottom w:val="0"/>
                          <w:divBdr>
                            <w:top w:val="none" w:sz="0" w:space="0" w:color="auto"/>
                            <w:left w:val="none" w:sz="0" w:space="0" w:color="auto"/>
                            <w:bottom w:val="none" w:sz="0" w:space="0" w:color="auto"/>
                            <w:right w:val="none" w:sz="0" w:space="0" w:color="auto"/>
                          </w:divBdr>
                        </w:div>
                        <w:div w:id="214780721">
                          <w:marLeft w:val="0"/>
                          <w:marRight w:val="0"/>
                          <w:marTop w:val="0"/>
                          <w:marBottom w:val="0"/>
                          <w:divBdr>
                            <w:top w:val="none" w:sz="0" w:space="0" w:color="auto"/>
                            <w:left w:val="none" w:sz="0" w:space="0" w:color="auto"/>
                            <w:bottom w:val="none" w:sz="0" w:space="0" w:color="auto"/>
                            <w:right w:val="none" w:sz="0" w:space="0" w:color="auto"/>
                          </w:divBdr>
                        </w:div>
                        <w:div w:id="805509578">
                          <w:marLeft w:val="0"/>
                          <w:marRight w:val="0"/>
                          <w:marTop w:val="0"/>
                          <w:marBottom w:val="0"/>
                          <w:divBdr>
                            <w:top w:val="none" w:sz="0" w:space="0" w:color="auto"/>
                            <w:left w:val="none" w:sz="0" w:space="0" w:color="auto"/>
                            <w:bottom w:val="none" w:sz="0" w:space="0" w:color="auto"/>
                            <w:right w:val="none" w:sz="0" w:space="0" w:color="auto"/>
                          </w:divBdr>
                        </w:div>
                        <w:div w:id="2090928263">
                          <w:marLeft w:val="0"/>
                          <w:marRight w:val="0"/>
                          <w:marTop w:val="0"/>
                          <w:marBottom w:val="0"/>
                          <w:divBdr>
                            <w:top w:val="none" w:sz="0" w:space="0" w:color="auto"/>
                            <w:left w:val="none" w:sz="0" w:space="0" w:color="auto"/>
                            <w:bottom w:val="none" w:sz="0" w:space="0" w:color="auto"/>
                            <w:right w:val="none" w:sz="0" w:space="0" w:color="auto"/>
                          </w:divBdr>
                        </w:div>
                        <w:div w:id="1061442121">
                          <w:marLeft w:val="0"/>
                          <w:marRight w:val="0"/>
                          <w:marTop w:val="0"/>
                          <w:marBottom w:val="0"/>
                          <w:divBdr>
                            <w:top w:val="none" w:sz="0" w:space="0" w:color="auto"/>
                            <w:left w:val="none" w:sz="0" w:space="0" w:color="auto"/>
                            <w:bottom w:val="none" w:sz="0" w:space="0" w:color="auto"/>
                            <w:right w:val="none" w:sz="0" w:space="0" w:color="auto"/>
                          </w:divBdr>
                        </w:div>
                        <w:div w:id="1735272847">
                          <w:marLeft w:val="0"/>
                          <w:marRight w:val="0"/>
                          <w:marTop w:val="0"/>
                          <w:marBottom w:val="0"/>
                          <w:divBdr>
                            <w:top w:val="none" w:sz="0" w:space="0" w:color="auto"/>
                            <w:left w:val="none" w:sz="0" w:space="0" w:color="auto"/>
                            <w:bottom w:val="none" w:sz="0" w:space="0" w:color="auto"/>
                            <w:right w:val="none" w:sz="0" w:space="0" w:color="auto"/>
                          </w:divBdr>
                        </w:div>
                        <w:div w:id="1577127179">
                          <w:marLeft w:val="0"/>
                          <w:marRight w:val="0"/>
                          <w:marTop w:val="0"/>
                          <w:marBottom w:val="0"/>
                          <w:divBdr>
                            <w:top w:val="none" w:sz="0" w:space="0" w:color="auto"/>
                            <w:left w:val="none" w:sz="0" w:space="0" w:color="auto"/>
                            <w:bottom w:val="none" w:sz="0" w:space="0" w:color="auto"/>
                            <w:right w:val="none" w:sz="0" w:space="0" w:color="auto"/>
                          </w:divBdr>
                        </w:div>
                        <w:div w:id="1803496837">
                          <w:marLeft w:val="0"/>
                          <w:marRight w:val="0"/>
                          <w:marTop w:val="0"/>
                          <w:marBottom w:val="0"/>
                          <w:divBdr>
                            <w:top w:val="none" w:sz="0" w:space="0" w:color="auto"/>
                            <w:left w:val="none" w:sz="0" w:space="0" w:color="auto"/>
                            <w:bottom w:val="none" w:sz="0" w:space="0" w:color="auto"/>
                            <w:right w:val="none" w:sz="0" w:space="0" w:color="auto"/>
                          </w:divBdr>
                        </w:div>
                        <w:div w:id="1325860459">
                          <w:marLeft w:val="0"/>
                          <w:marRight w:val="0"/>
                          <w:marTop w:val="0"/>
                          <w:marBottom w:val="0"/>
                          <w:divBdr>
                            <w:top w:val="none" w:sz="0" w:space="0" w:color="auto"/>
                            <w:left w:val="none" w:sz="0" w:space="0" w:color="auto"/>
                            <w:bottom w:val="none" w:sz="0" w:space="0" w:color="auto"/>
                            <w:right w:val="none" w:sz="0" w:space="0" w:color="auto"/>
                          </w:divBdr>
                        </w:div>
                        <w:div w:id="1402678063">
                          <w:marLeft w:val="0"/>
                          <w:marRight w:val="0"/>
                          <w:marTop w:val="0"/>
                          <w:marBottom w:val="0"/>
                          <w:divBdr>
                            <w:top w:val="none" w:sz="0" w:space="0" w:color="auto"/>
                            <w:left w:val="none" w:sz="0" w:space="0" w:color="auto"/>
                            <w:bottom w:val="none" w:sz="0" w:space="0" w:color="auto"/>
                            <w:right w:val="none" w:sz="0" w:space="0" w:color="auto"/>
                          </w:divBdr>
                        </w:div>
                        <w:div w:id="742871515">
                          <w:marLeft w:val="0"/>
                          <w:marRight w:val="0"/>
                          <w:marTop w:val="0"/>
                          <w:marBottom w:val="0"/>
                          <w:divBdr>
                            <w:top w:val="none" w:sz="0" w:space="0" w:color="auto"/>
                            <w:left w:val="none" w:sz="0" w:space="0" w:color="auto"/>
                            <w:bottom w:val="none" w:sz="0" w:space="0" w:color="auto"/>
                            <w:right w:val="none" w:sz="0" w:space="0" w:color="auto"/>
                          </w:divBdr>
                        </w:div>
                        <w:div w:id="1589390685">
                          <w:marLeft w:val="0"/>
                          <w:marRight w:val="0"/>
                          <w:marTop w:val="0"/>
                          <w:marBottom w:val="0"/>
                          <w:divBdr>
                            <w:top w:val="none" w:sz="0" w:space="0" w:color="auto"/>
                            <w:left w:val="none" w:sz="0" w:space="0" w:color="auto"/>
                            <w:bottom w:val="none" w:sz="0" w:space="0" w:color="auto"/>
                            <w:right w:val="none" w:sz="0" w:space="0" w:color="auto"/>
                          </w:divBdr>
                        </w:div>
                        <w:div w:id="1338339715">
                          <w:marLeft w:val="0"/>
                          <w:marRight w:val="0"/>
                          <w:marTop w:val="0"/>
                          <w:marBottom w:val="0"/>
                          <w:divBdr>
                            <w:top w:val="none" w:sz="0" w:space="0" w:color="auto"/>
                            <w:left w:val="none" w:sz="0" w:space="0" w:color="auto"/>
                            <w:bottom w:val="none" w:sz="0" w:space="0" w:color="auto"/>
                            <w:right w:val="none" w:sz="0" w:space="0" w:color="auto"/>
                          </w:divBdr>
                        </w:div>
                        <w:div w:id="1689672364">
                          <w:marLeft w:val="0"/>
                          <w:marRight w:val="0"/>
                          <w:marTop w:val="0"/>
                          <w:marBottom w:val="0"/>
                          <w:divBdr>
                            <w:top w:val="none" w:sz="0" w:space="0" w:color="auto"/>
                            <w:left w:val="none" w:sz="0" w:space="0" w:color="auto"/>
                            <w:bottom w:val="none" w:sz="0" w:space="0" w:color="auto"/>
                            <w:right w:val="none" w:sz="0" w:space="0" w:color="auto"/>
                          </w:divBdr>
                        </w:div>
                        <w:div w:id="667709918">
                          <w:marLeft w:val="0"/>
                          <w:marRight w:val="0"/>
                          <w:marTop w:val="0"/>
                          <w:marBottom w:val="0"/>
                          <w:divBdr>
                            <w:top w:val="none" w:sz="0" w:space="0" w:color="auto"/>
                            <w:left w:val="none" w:sz="0" w:space="0" w:color="auto"/>
                            <w:bottom w:val="none" w:sz="0" w:space="0" w:color="auto"/>
                            <w:right w:val="none" w:sz="0" w:space="0" w:color="auto"/>
                          </w:divBdr>
                        </w:div>
                        <w:div w:id="58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67755">
      <w:bodyDiv w:val="1"/>
      <w:marLeft w:val="0"/>
      <w:marRight w:val="0"/>
      <w:marTop w:val="0"/>
      <w:marBottom w:val="0"/>
      <w:divBdr>
        <w:top w:val="none" w:sz="0" w:space="0" w:color="auto"/>
        <w:left w:val="none" w:sz="0" w:space="0" w:color="auto"/>
        <w:bottom w:val="none" w:sz="0" w:space="0" w:color="auto"/>
        <w:right w:val="none" w:sz="0" w:space="0" w:color="auto"/>
      </w:divBdr>
      <w:divsChild>
        <w:div w:id="399444360">
          <w:marLeft w:val="0"/>
          <w:marRight w:val="0"/>
          <w:marTop w:val="0"/>
          <w:marBottom w:val="120"/>
          <w:divBdr>
            <w:top w:val="none" w:sz="0" w:space="0" w:color="auto"/>
            <w:left w:val="none" w:sz="0" w:space="0" w:color="auto"/>
            <w:bottom w:val="none" w:sz="0" w:space="0" w:color="auto"/>
            <w:right w:val="none" w:sz="0" w:space="0" w:color="auto"/>
          </w:divBdr>
          <w:divsChild>
            <w:div w:id="830297361">
              <w:marLeft w:val="0"/>
              <w:marRight w:val="0"/>
              <w:marTop w:val="0"/>
              <w:marBottom w:val="0"/>
              <w:divBdr>
                <w:top w:val="none" w:sz="0" w:space="0" w:color="auto"/>
                <w:left w:val="none" w:sz="0" w:space="0" w:color="auto"/>
                <w:bottom w:val="none" w:sz="0" w:space="0" w:color="auto"/>
                <w:right w:val="none" w:sz="0" w:space="0" w:color="auto"/>
              </w:divBdr>
              <w:divsChild>
                <w:div w:id="1702365689">
                  <w:marLeft w:val="0"/>
                  <w:marRight w:val="0"/>
                  <w:marTop w:val="0"/>
                  <w:marBottom w:val="0"/>
                  <w:divBdr>
                    <w:top w:val="none" w:sz="0" w:space="0" w:color="auto"/>
                    <w:left w:val="none" w:sz="0" w:space="0" w:color="auto"/>
                    <w:bottom w:val="none" w:sz="0" w:space="0" w:color="auto"/>
                    <w:right w:val="none" w:sz="0" w:space="0" w:color="auto"/>
                  </w:divBdr>
                  <w:divsChild>
                    <w:div w:id="1792086327">
                      <w:marLeft w:val="0"/>
                      <w:marRight w:val="0"/>
                      <w:marTop w:val="0"/>
                      <w:marBottom w:val="0"/>
                      <w:divBdr>
                        <w:top w:val="none" w:sz="0" w:space="0" w:color="auto"/>
                        <w:left w:val="none" w:sz="0" w:space="0" w:color="auto"/>
                        <w:bottom w:val="none" w:sz="0" w:space="0" w:color="auto"/>
                        <w:right w:val="none" w:sz="0" w:space="0" w:color="auto"/>
                      </w:divBdr>
                      <w:divsChild>
                        <w:div w:id="577062735">
                          <w:marLeft w:val="0"/>
                          <w:marRight w:val="0"/>
                          <w:marTop w:val="0"/>
                          <w:marBottom w:val="0"/>
                          <w:divBdr>
                            <w:top w:val="none" w:sz="0" w:space="0" w:color="auto"/>
                            <w:left w:val="none" w:sz="0" w:space="0" w:color="auto"/>
                            <w:bottom w:val="none" w:sz="0" w:space="0" w:color="auto"/>
                            <w:right w:val="none" w:sz="0" w:space="0" w:color="auto"/>
                          </w:divBdr>
                        </w:div>
                        <w:div w:id="818962442">
                          <w:marLeft w:val="0"/>
                          <w:marRight w:val="0"/>
                          <w:marTop w:val="0"/>
                          <w:marBottom w:val="0"/>
                          <w:divBdr>
                            <w:top w:val="none" w:sz="0" w:space="0" w:color="auto"/>
                            <w:left w:val="none" w:sz="0" w:space="0" w:color="auto"/>
                            <w:bottom w:val="none" w:sz="0" w:space="0" w:color="auto"/>
                            <w:right w:val="none" w:sz="0" w:space="0" w:color="auto"/>
                          </w:divBdr>
                        </w:div>
                        <w:div w:id="1987934065">
                          <w:marLeft w:val="0"/>
                          <w:marRight w:val="0"/>
                          <w:marTop w:val="0"/>
                          <w:marBottom w:val="0"/>
                          <w:divBdr>
                            <w:top w:val="none" w:sz="0" w:space="0" w:color="auto"/>
                            <w:left w:val="none" w:sz="0" w:space="0" w:color="auto"/>
                            <w:bottom w:val="none" w:sz="0" w:space="0" w:color="auto"/>
                            <w:right w:val="none" w:sz="0" w:space="0" w:color="auto"/>
                          </w:divBdr>
                        </w:div>
                        <w:div w:id="1525048782">
                          <w:marLeft w:val="0"/>
                          <w:marRight w:val="0"/>
                          <w:marTop w:val="0"/>
                          <w:marBottom w:val="0"/>
                          <w:divBdr>
                            <w:top w:val="none" w:sz="0" w:space="0" w:color="auto"/>
                            <w:left w:val="none" w:sz="0" w:space="0" w:color="auto"/>
                            <w:bottom w:val="none" w:sz="0" w:space="0" w:color="auto"/>
                            <w:right w:val="none" w:sz="0" w:space="0" w:color="auto"/>
                          </w:divBdr>
                        </w:div>
                        <w:div w:id="761725141">
                          <w:marLeft w:val="0"/>
                          <w:marRight w:val="0"/>
                          <w:marTop w:val="0"/>
                          <w:marBottom w:val="0"/>
                          <w:divBdr>
                            <w:top w:val="none" w:sz="0" w:space="0" w:color="auto"/>
                            <w:left w:val="none" w:sz="0" w:space="0" w:color="auto"/>
                            <w:bottom w:val="none" w:sz="0" w:space="0" w:color="auto"/>
                            <w:right w:val="none" w:sz="0" w:space="0" w:color="auto"/>
                          </w:divBdr>
                        </w:div>
                        <w:div w:id="27922269">
                          <w:marLeft w:val="0"/>
                          <w:marRight w:val="0"/>
                          <w:marTop w:val="0"/>
                          <w:marBottom w:val="0"/>
                          <w:divBdr>
                            <w:top w:val="none" w:sz="0" w:space="0" w:color="auto"/>
                            <w:left w:val="none" w:sz="0" w:space="0" w:color="auto"/>
                            <w:bottom w:val="none" w:sz="0" w:space="0" w:color="auto"/>
                            <w:right w:val="none" w:sz="0" w:space="0" w:color="auto"/>
                          </w:divBdr>
                        </w:div>
                        <w:div w:id="2029090524">
                          <w:marLeft w:val="0"/>
                          <w:marRight w:val="0"/>
                          <w:marTop w:val="0"/>
                          <w:marBottom w:val="0"/>
                          <w:divBdr>
                            <w:top w:val="none" w:sz="0" w:space="0" w:color="auto"/>
                            <w:left w:val="none" w:sz="0" w:space="0" w:color="auto"/>
                            <w:bottom w:val="none" w:sz="0" w:space="0" w:color="auto"/>
                            <w:right w:val="none" w:sz="0" w:space="0" w:color="auto"/>
                          </w:divBdr>
                        </w:div>
                        <w:div w:id="12614493">
                          <w:marLeft w:val="0"/>
                          <w:marRight w:val="0"/>
                          <w:marTop w:val="0"/>
                          <w:marBottom w:val="0"/>
                          <w:divBdr>
                            <w:top w:val="none" w:sz="0" w:space="0" w:color="auto"/>
                            <w:left w:val="none" w:sz="0" w:space="0" w:color="auto"/>
                            <w:bottom w:val="none" w:sz="0" w:space="0" w:color="auto"/>
                            <w:right w:val="none" w:sz="0" w:space="0" w:color="auto"/>
                          </w:divBdr>
                        </w:div>
                        <w:div w:id="1371220866">
                          <w:marLeft w:val="0"/>
                          <w:marRight w:val="0"/>
                          <w:marTop w:val="0"/>
                          <w:marBottom w:val="0"/>
                          <w:divBdr>
                            <w:top w:val="none" w:sz="0" w:space="0" w:color="auto"/>
                            <w:left w:val="none" w:sz="0" w:space="0" w:color="auto"/>
                            <w:bottom w:val="none" w:sz="0" w:space="0" w:color="auto"/>
                            <w:right w:val="none" w:sz="0" w:space="0" w:color="auto"/>
                          </w:divBdr>
                        </w:div>
                        <w:div w:id="920409637">
                          <w:marLeft w:val="0"/>
                          <w:marRight w:val="0"/>
                          <w:marTop w:val="0"/>
                          <w:marBottom w:val="0"/>
                          <w:divBdr>
                            <w:top w:val="none" w:sz="0" w:space="0" w:color="auto"/>
                            <w:left w:val="none" w:sz="0" w:space="0" w:color="auto"/>
                            <w:bottom w:val="none" w:sz="0" w:space="0" w:color="auto"/>
                            <w:right w:val="none" w:sz="0" w:space="0" w:color="auto"/>
                          </w:divBdr>
                        </w:div>
                        <w:div w:id="1709988058">
                          <w:marLeft w:val="0"/>
                          <w:marRight w:val="0"/>
                          <w:marTop w:val="0"/>
                          <w:marBottom w:val="0"/>
                          <w:divBdr>
                            <w:top w:val="none" w:sz="0" w:space="0" w:color="auto"/>
                            <w:left w:val="none" w:sz="0" w:space="0" w:color="auto"/>
                            <w:bottom w:val="none" w:sz="0" w:space="0" w:color="auto"/>
                            <w:right w:val="none" w:sz="0" w:space="0" w:color="auto"/>
                          </w:divBdr>
                        </w:div>
                        <w:div w:id="1466462408">
                          <w:marLeft w:val="0"/>
                          <w:marRight w:val="0"/>
                          <w:marTop w:val="0"/>
                          <w:marBottom w:val="0"/>
                          <w:divBdr>
                            <w:top w:val="none" w:sz="0" w:space="0" w:color="auto"/>
                            <w:left w:val="none" w:sz="0" w:space="0" w:color="auto"/>
                            <w:bottom w:val="none" w:sz="0" w:space="0" w:color="auto"/>
                            <w:right w:val="none" w:sz="0" w:space="0" w:color="auto"/>
                          </w:divBdr>
                        </w:div>
                        <w:div w:id="1418792958">
                          <w:marLeft w:val="0"/>
                          <w:marRight w:val="0"/>
                          <w:marTop w:val="0"/>
                          <w:marBottom w:val="0"/>
                          <w:divBdr>
                            <w:top w:val="none" w:sz="0" w:space="0" w:color="auto"/>
                            <w:left w:val="none" w:sz="0" w:space="0" w:color="auto"/>
                            <w:bottom w:val="none" w:sz="0" w:space="0" w:color="auto"/>
                            <w:right w:val="none" w:sz="0" w:space="0" w:color="auto"/>
                          </w:divBdr>
                        </w:div>
                        <w:div w:id="2109613420">
                          <w:marLeft w:val="0"/>
                          <w:marRight w:val="0"/>
                          <w:marTop w:val="0"/>
                          <w:marBottom w:val="0"/>
                          <w:divBdr>
                            <w:top w:val="none" w:sz="0" w:space="0" w:color="auto"/>
                            <w:left w:val="none" w:sz="0" w:space="0" w:color="auto"/>
                            <w:bottom w:val="none" w:sz="0" w:space="0" w:color="auto"/>
                            <w:right w:val="none" w:sz="0" w:space="0" w:color="auto"/>
                          </w:divBdr>
                        </w:div>
                        <w:div w:id="640352595">
                          <w:marLeft w:val="0"/>
                          <w:marRight w:val="0"/>
                          <w:marTop w:val="0"/>
                          <w:marBottom w:val="0"/>
                          <w:divBdr>
                            <w:top w:val="none" w:sz="0" w:space="0" w:color="auto"/>
                            <w:left w:val="none" w:sz="0" w:space="0" w:color="auto"/>
                            <w:bottom w:val="none" w:sz="0" w:space="0" w:color="auto"/>
                            <w:right w:val="none" w:sz="0" w:space="0" w:color="auto"/>
                          </w:divBdr>
                        </w:div>
                        <w:div w:id="1332834807">
                          <w:marLeft w:val="0"/>
                          <w:marRight w:val="0"/>
                          <w:marTop w:val="0"/>
                          <w:marBottom w:val="0"/>
                          <w:divBdr>
                            <w:top w:val="none" w:sz="0" w:space="0" w:color="auto"/>
                            <w:left w:val="none" w:sz="0" w:space="0" w:color="auto"/>
                            <w:bottom w:val="none" w:sz="0" w:space="0" w:color="auto"/>
                            <w:right w:val="none" w:sz="0" w:space="0" w:color="auto"/>
                          </w:divBdr>
                        </w:div>
                        <w:div w:id="1261378998">
                          <w:marLeft w:val="0"/>
                          <w:marRight w:val="0"/>
                          <w:marTop w:val="0"/>
                          <w:marBottom w:val="0"/>
                          <w:divBdr>
                            <w:top w:val="none" w:sz="0" w:space="0" w:color="auto"/>
                            <w:left w:val="none" w:sz="0" w:space="0" w:color="auto"/>
                            <w:bottom w:val="none" w:sz="0" w:space="0" w:color="auto"/>
                            <w:right w:val="none" w:sz="0" w:space="0" w:color="auto"/>
                          </w:divBdr>
                        </w:div>
                        <w:div w:id="1727291300">
                          <w:marLeft w:val="0"/>
                          <w:marRight w:val="0"/>
                          <w:marTop w:val="0"/>
                          <w:marBottom w:val="0"/>
                          <w:divBdr>
                            <w:top w:val="none" w:sz="0" w:space="0" w:color="auto"/>
                            <w:left w:val="none" w:sz="0" w:space="0" w:color="auto"/>
                            <w:bottom w:val="none" w:sz="0" w:space="0" w:color="auto"/>
                            <w:right w:val="none" w:sz="0" w:space="0" w:color="auto"/>
                          </w:divBdr>
                        </w:div>
                        <w:div w:id="848451337">
                          <w:marLeft w:val="0"/>
                          <w:marRight w:val="0"/>
                          <w:marTop w:val="0"/>
                          <w:marBottom w:val="0"/>
                          <w:divBdr>
                            <w:top w:val="none" w:sz="0" w:space="0" w:color="auto"/>
                            <w:left w:val="none" w:sz="0" w:space="0" w:color="auto"/>
                            <w:bottom w:val="none" w:sz="0" w:space="0" w:color="auto"/>
                            <w:right w:val="none" w:sz="0" w:space="0" w:color="auto"/>
                          </w:divBdr>
                        </w:div>
                        <w:div w:id="141777332">
                          <w:marLeft w:val="0"/>
                          <w:marRight w:val="0"/>
                          <w:marTop w:val="0"/>
                          <w:marBottom w:val="0"/>
                          <w:divBdr>
                            <w:top w:val="none" w:sz="0" w:space="0" w:color="auto"/>
                            <w:left w:val="none" w:sz="0" w:space="0" w:color="auto"/>
                            <w:bottom w:val="none" w:sz="0" w:space="0" w:color="auto"/>
                            <w:right w:val="none" w:sz="0" w:space="0" w:color="auto"/>
                          </w:divBdr>
                        </w:div>
                        <w:div w:id="2125801831">
                          <w:marLeft w:val="0"/>
                          <w:marRight w:val="0"/>
                          <w:marTop w:val="0"/>
                          <w:marBottom w:val="0"/>
                          <w:divBdr>
                            <w:top w:val="none" w:sz="0" w:space="0" w:color="auto"/>
                            <w:left w:val="none" w:sz="0" w:space="0" w:color="auto"/>
                            <w:bottom w:val="none" w:sz="0" w:space="0" w:color="auto"/>
                            <w:right w:val="none" w:sz="0" w:space="0" w:color="auto"/>
                          </w:divBdr>
                        </w:div>
                        <w:div w:id="1447196089">
                          <w:marLeft w:val="0"/>
                          <w:marRight w:val="0"/>
                          <w:marTop w:val="0"/>
                          <w:marBottom w:val="0"/>
                          <w:divBdr>
                            <w:top w:val="none" w:sz="0" w:space="0" w:color="auto"/>
                            <w:left w:val="none" w:sz="0" w:space="0" w:color="auto"/>
                            <w:bottom w:val="none" w:sz="0" w:space="0" w:color="auto"/>
                            <w:right w:val="none" w:sz="0" w:space="0" w:color="auto"/>
                          </w:divBdr>
                        </w:div>
                        <w:div w:id="1517770821">
                          <w:marLeft w:val="0"/>
                          <w:marRight w:val="0"/>
                          <w:marTop w:val="0"/>
                          <w:marBottom w:val="0"/>
                          <w:divBdr>
                            <w:top w:val="none" w:sz="0" w:space="0" w:color="auto"/>
                            <w:left w:val="none" w:sz="0" w:space="0" w:color="auto"/>
                            <w:bottom w:val="none" w:sz="0" w:space="0" w:color="auto"/>
                            <w:right w:val="none" w:sz="0" w:space="0" w:color="auto"/>
                          </w:divBdr>
                        </w:div>
                        <w:div w:id="72045599">
                          <w:marLeft w:val="0"/>
                          <w:marRight w:val="0"/>
                          <w:marTop w:val="0"/>
                          <w:marBottom w:val="0"/>
                          <w:divBdr>
                            <w:top w:val="none" w:sz="0" w:space="0" w:color="auto"/>
                            <w:left w:val="none" w:sz="0" w:space="0" w:color="auto"/>
                            <w:bottom w:val="none" w:sz="0" w:space="0" w:color="auto"/>
                            <w:right w:val="none" w:sz="0" w:space="0" w:color="auto"/>
                          </w:divBdr>
                        </w:div>
                        <w:div w:id="979505666">
                          <w:marLeft w:val="0"/>
                          <w:marRight w:val="0"/>
                          <w:marTop w:val="0"/>
                          <w:marBottom w:val="0"/>
                          <w:divBdr>
                            <w:top w:val="none" w:sz="0" w:space="0" w:color="auto"/>
                            <w:left w:val="none" w:sz="0" w:space="0" w:color="auto"/>
                            <w:bottom w:val="none" w:sz="0" w:space="0" w:color="auto"/>
                            <w:right w:val="none" w:sz="0" w:space="0" w:color="auto"/>
                          </w:divBdr>
                        </w:div>
                        <w:div w:id="1791322104">
                          <w:marLeft w:val="0"/>
                          <w:marRight w:val="0"/>
                          <w:marTop w:val="0"/>
                          <w:marBottom w:val="0"/>
                          <w:divBdr>
                            <w:top w:val="none" w:sz="0" w:space="0" w:color="auto"/>
                            <w:left w:val="none" w:sz="0" w:space="0" w:color="auto"/>
                            <w:bottom w:val="none" w:sz="0" w:space="0" w:color="auto"/>
                            <w:right w:val="none" w:sz="0" w:space="0" w:color="auto"/>
                          </w:divBdr>
                        </w:div>
                        <w:div w:id="1324622964">
                          <w:marLeft w:val="0"/>
                          <w:marRight w:val="0"/>
                          <w:marTop w:val="0"/>
                          <w:marBottom w:val="0"/>
                          <w:divBdr>
                            <w:top w:val="none" w:sz="0" w:space="0" w:color="auto"/>
                            <w:left w:val="none" w:sz="0" w:space="0" w:color="auto"/>
                            <w:bottom w:val="none" w:sz="0" w:space="0" w:color="auto"/>
                            <w:right w:val="none" w:sz="0" w:space="0" w:color="auto"/>
                          </w:divBdr>
                        </w:div>
                        <w:div w:id="46344920">
                          <w:marLeft w:val="0"/>
                          <w:marRight w:val="0"/>
                          <w:marTop w:val="0"/>
                          <w:marBottom w:val="0"/>
                          <w:divBdr>
                            <w:top w:val="none" w:sz="0" w:space="0" w:color="auto"/>
                            <w:left w:val="none" w:sz="0" w:space="0" w:color="auto"/>
                            <w:bottom w:val="none" w:sz="0" w:space="0" w:color="auto"/>
                            <w:right w:val="none" w:sz="0" w:space="0" w:color="auto"/>
                          </w:divBdr>
                        </w:div>
                        <w:div w:id="6040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636608">
      <w:bodyDiv w:val="1"/>
      <w:marLeft w:val="0"/>
      <w:marRight w:val="0"/>
      <w:marTop w:val="0"/>
      <w:marBottom w:val="0"/>
      <w:divBdr>
        <w:top w:val="none" w:sz="0" w:space="0" w:color="auto"/>
        <w:left w:val="none" w:sz="0" w:space="0" w:color="auto"/>
        <w:bottom w:val="none" w:sz="0" w:space="0" w:color="auto"/>
        <w:right w:val="none" w:sz="0" w:space="0" w:color="auto"/>
      </w:divBdr>
    </w:div>
    <w:div w:id="1469662556">
      <w:bodyDiv w:val="1"/>
      <w:marLeft w:val="0"/>
      <w:marRight w:val="0"/>
      <w:marTop w:val="0"/>
      <w:marBottom w:val="0"/>
      <w:divBdr>
        <w:top w:val="none" w:sz="0" w:space="0" w:color="auto"/>
        <w:left w:val="none" w:sz="0" w:space="0" w:color="auto"/>
        <w:bottom w:val="none" w:sz="0" w:space="0" w:color="auto"/>
        <w:right w:val="none" w:sz="0" w:space="0" w:color="auto"/>
      </w:divBdr>
      <w:divsChild>
        <w:div w:id="147980724">
          <w:marLeft w:val="0"/>
          <w:marRight w:val="0"/>
          <w:marTop w:val="0"/>
          <w:marBottom w:val="120"/>
          <w:divBdr>
            <w:top w:val="none" w:sz="0" w:space="0" w:color="auto"/>
            <w:left w:val="none" w:sz="0" w:space="0" w:color="auto"/>
            <w:bottom w:val="none" w:sz="0" w:space="0" w:color="auto"/>
            <w:right w:val="none" w:sz="0" w:space="0" w:color="auto"/>
          </w:divBdr>
          <w:divsChild>
            <w:div w:id="995495844">
              <w:marLeft w:val="0"/>
              <w:marRight w:val="0"/>
              <w:marTop w:val="0"/>
              <w:marBottom w:val="0"/>
              <w:divBdr>
                <w:top w:val="none" w:sz="0" w:space="0" w:color="auto"/>
                <w:left w:val="none" w:sz="0" w:space="0" w:color="auto"/>
                <w:bottom w:val="none" w:sz="0" w:space="0" w:color="auto"/>
                <w:right w:val="none" w:sz="0" w:space="0" w:color="auto"/>
              </w:divBdr>
              <w:divsChild>
                <w:div w:id="2085368757">
                  <w:marLeft w:val="0"/>
                  <w:marRight w:val="0"/>
                  <w:marTop w:val="0"/>
                  <w:marBottom w:val="0"/>
                  <w:divBdr>
                    <w:top w:val="none" w:sz="0" w:space="0" w:color="auto"/>
                    <w:left w:val="none" w:sz="0" w:space="0" w:color="auto"/>
                    <w:bottom w:val="none" w:sz="0" w:space="0" w:color="auto"/>
                    <w:right w:val="none" w:sz="0" w:space="0" w:color="auto"/>
                  </w:divBdr>
                  <w:divsChild>
                    <w:div w:id="1873837515">
                      <w:marLeft w:val="0"/>
                      <w:marRight w:val="0"/>
                      <w:marTop w:val="0"/>
                      <w:marBottom w:val="0"/>
                      <w:divBdr>
                        <w:top w:val="none" w:sz="0" w:space="0" w:color="auto"/>
                        <w:left w:val="none" w:sz="0" w:space="0" w:color="auto"/>
                        <w:bottom w:val="none" w:sz="0" w:space="0" w:color="auto"/>
                        <w:right w:val="none" w:sz="0" w:space="0" w:color="auto"/>
                      </w:divBdr>
                      <w:divsChild>
                        <w:div w:id="17228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4507">
              <w:marLeft w:val="0"/>
              <w:marRight w:val="0"/>
              <w:marTop w:val="0"/>
              <w:marBottom w:val="0"/>
              <w:divBdr>
                <w:top w:val="none" w:sz="0" w:space="0" w:color="auto"/>
                <w:left w:val="none" w:sz="0" w:space="0" w:color="auto"/>
                <w:bottom w:val="none" w:sz="0" w:space="0" w:color="auto"/>
                <w:right w:val="none" w:sz="0" w:space="0" w:color="auto"/>
              </w:divBdr>
              <w:divsChild>
                <w:div w:id="731930799">
                  <w:marLeft w:val="0"/>
                  <w:marRight w:val="0"/>
                  <w:marTop w:val="0"/>
                  <w:marBottom w:val="0"/>
                  <w:divBdr>
                    <w:top w:val="none" w:sz="0" w:space="0" w:color="auto"/>
                    <w:left w:val="none" w:sz="0" w:space="0" w:color="auto"/>
                    <w:bottom w:val="none" w:sz="0" w:space="0" w:color="auto"/>
                    <w:right w:val="none" w:sz="0" w:space="0" w:color="auto"/>
                  </w:divBdr>
                  <w:divsChild>
                    <w:div w:id="1154176951">
                      <w:marLeft w:val="0"/>
                      <w:marRight w:val="0"/>
                      <w:marTop w:val="0"/>
                      <w:marBottom w:val="0"/>
                      <w:divBdr>
                        <w:top w:val="none" w:sz="0" w:space="0" w:color="auto"/>
                        <w:left w:val="none" w:sz="0" w:space="0" w:color="auto"/>
                        <w:bottom w:val="none" w:sz="0" w:space="0" w:color="auto"/>
                        <w:right w:val="none" w:sz="0" w:space="0" w:color="auto"/>
                      </w:divBdr>
                      <w:divsChild>
                        <w:div w:id="284774657">
                          <w:marLeft w:val="0"/>
                          <w:marRight w:val="0"/>
                          <w:marTop w:val="0"/>
                          <w:marBottom w:val="0"/>
                          <w:divBdr>
                            <w:top w:val="none" w:sz="0" w:space="0" w:color="auto"/>
                            <w:left w:val="none" w:sz="0" w:space="0" w:color="auto"/>
                            <w:bottom w:val="none" w:sz="0" w:space="0" w:color="auto"/>
                            <w:right w:val="none" w:sz="0" w:space="0" w:color="auto"/>
                          </w:divBdr>
                        </w:div>
                        <w:div w:id="965157263">
                          <w:marLeft w:val="0"/>
                          <w:marRight w:val="0"/>
                          <w:marTop w:val="0"/>
                          <w:marBottom w:val="0"/>
                          <w:divBdr>
                            <w:top w:val="none" w:sz="0" w:space="0" w:color="auto"/>
                            <w:left w:val="none" w:sz="0" w:space="0" w:color="auto"/>
                            <w:bottom w:val="none" w:sz="0" w:space="0" w:color="auto"/>
                            <w:right w:val="none" w:sz="0" w:space="0" w:color="auto"/>
                          </w:divBdr>
                        </w:div>
                        <w:div w:id="33359652">
                          <w:marLeft w:val="0"/>
                          <w:marRight w:val="0"/>
                          <w:marTop w:val="0"/>
                          <w:marBottom w:val="0"/>
                          <w:divBdr>
                            <w:top w:val="none" w:sz="0" w:space="0" w:color="auto"/>
                            <w:left w:val="none" w:sz="0" w:space="0" w:color="auto"/>
                            <w:bottom w:val="none" w:sz="0" w:space="0" w:color="auto"/>
                            <w:right w:val="none" w:sz="0" w:space="0" w:color="auto"/>
                          </w:divBdr>
                        </w:div>
                        <w:div w:id="210730480">
                          <w:marLeft w:val="0"/>
                          <w:marRight w:val="0"/>
                          <w:marTop w:val="0"/>
                          <w:marBottom w:val="0"/>
                          <w:divBdr>
                            <w:top w:val="none" w:sz="0" w:space="0" w:color="auto"/>
                            <w:left w:val="none" w:sz="0" w:space="0" w:color="auto"/>
                            <w:bottom w:val="none" w:sz="0" w:space="0" w:color="auto"/>
                            <w:right w:val="none" w:sz="0" w:space="0" w:color="auto"/>
                          </w:divBdr>
                        </w:div>
                        <w:div w:id="2142459410">
                          <w:marLeft w:val="0"/>
                          <w:marRight w:val="0"/>
                          <w:marTop w:val="0"/>
                          <w:marBottom w:val="0"/>
                          <w:divBdr>
                            <w:top w:val="none" w:sz="0" w:space="0" w:color="auto"/>
                            <w:left w:val="none" w:sz="0" w:space="0" w:color="auto"/>
                            <w:bottom w:val="none" w:sz="0" w:space="0" w:color="auto"/>
                            <w:right w:val="none" w:sz="0" w:space="0" w:color="auto"/>
                          </w:divBdr>
                        </w:div>
                        <w:div w:id="275262383">
                          <w:marLeft w:val="0"/>
                          <w:marRight w:val="0"/>
                          <w:marTop w:val="0"/>
                          <w:marBottom w:val="0"/>
                          <w:divBdr>
                            <w:top w:val="none" w:sz="0" w:space="0" w:color="auto"/>
                            <w:left w:val="none" w:sz="0" w:space="0" w:color="auto"/>
                            <w:bottom w:val="none" w:sz="0" w:space="0" w:color="auto"/>
                            <w:right w:val="none" w:sz="0" w:space="0" w:color="auto"/>
                          </w:divBdr>
                        </w:div>
                        <w:div w:id="2121754971">
                          <w:marLeft w:val="0"/>
                          <w:marRight w:val="0"/>
                          <w:marTop w:val="0"/>
                          <w:marBottom w:val="0"/>
                          <w:divBdr>
                            <w:top w:val="none" w:sz="0" w:space="0" w:color="auto"/>
                            <w:left w:val="none" w:sz="0" w:space="0" w:color="auto"/>
                            <w:bottom w:val="none" w:sz="0" w:space="0" w:color="auto"/>
                            <w:right w:val="none" w:sz="0" w:space="0" w:color="auto"/>
                          </w:divBdr>
                        </w:div>
                        <w:div w:id="1777285343">
                          <w:marLeft w:val="0"/>
                          <w:marRight w:val="0"/>
                          <w:marTop w:val="0"/>
                          <w:marBottom w:val="0"/>
                          <w:divBdr>
                            <w:top w:val="none" w:sz="0" w:space="0" w:color="auto"/>
                            <w:left w:val="none" w:sz="0" w:space="0" w:color="auto"/>
                            <w:bottom w:val="none" w:sz="0" w:space="0" w:color="auto"/>
                            <w:right w:val="none" w:sz="0" w:space="0" w:color="auto"/>
                          </w:divBdr>
                        </w:div>
                        <w:div w:id="1256086035">
                          <w:marLeft w:val="0"/>
                          <w:marRight w:val="0"/>
                          <w:marTop w:val="0"/>
                          <w:marBottom w:val="0"/>
                          <w:divBdr>
                            <w:top w:val="none" w:sz="0" w:space="0" w:color="auto"/>
                            <w:left w:val="none" w:sz="0" w:space="0" w:color="auto"/>
                            <w:bottom w:val="none" w:sz="0" w:space="0" w:color="auto"/>
                            <w:right w:val="none" w:sz="0" w:space="0" w:color="auto"/>
                          </w:divBdr>
                        </w:div>
                        <w:div w:id="512652086">
                          <w:marLeft w:val="0"/>
                          <w:marRight w:val="0"/>
                          <w:marTop w:val="0"/>
                          <w:marBottom w:val="0"/>
                          <w:divBdr>
                            <w:top w:val="none" w:sz="0" w:space="0" w:color="auto"/>
                            <w:left w:val="none" w:sz="0" w:space="0" w:color="auto"/>
                            <w:bottom w:val="none" w:sz="0" w:space="0" w:color="auto"/>
                            <w:right w:val="none" w:sz="0" w:space="0" w:color="auto"/>
                          </w:divBdr>
                        </w:div>
                        <w:div w:id="43412203">
                          <w:marLeft w:val="0"/>
                          <w:marRight w:val="0"/>
                          <w:marTop w:val="0"/>
                          <w:marBottom w:val="0"/>
                          <w:divBdr>
                            <w:top w:val="none" w:sz="0" w:space="0" w:color="auto"/>
                            <w:left w:val="none" w:sz="0" w:space="0" w:color="auto"/>
                            <w:bottom w:val="none" w:sz="0" w:space="0" w:color="auto"/>
                            <w:right w:val="none" w:sz="0" w:space="0" w:color="auto"/>
                          </w:divBdr>
                        </w:div>
                        <w:div w:id="1534881743">
                          <w:marLeft w:val="0"/>
                          <w:marRight w:val="0"/>
                          <w:marTop w:val="0"/>
                          <w:marBottom w:val="0"/>
                          <w:divBdr>
                            <w:top w:val="none" w:sz="0" w:space="0" w:color="auto"/>
                            <w:left w:val="none" w:sz="0" w:space="0" w:color="auto"/>
                            <w:bottom w:val="none" w:sz="0" w:space="0" w:color="auto"/>
                            <w:right w:val="none" w:sz="0" w:space="0" w:color="auto"/>
                          </w:divBdr>
                        </w:div>
                        <w:div w:id="2118140759">
                          <w:marLeft w:val="0"/>
                          <w:marRight w:val="0"/>
                          <w:marTop w:val="0"/>
                          <w:marBottom w:val="0"/>
                          <w:divBdr>
                            <w:top w:val="none" w:sz="0" w:space="0" w:color="auto"/>
                            <w:left w:val="none" w:sz="0" w:space="0" w:color="auto"/>
                            <w:bottom w:val="none" w:sz="0" w:space="0" w:color="auto"/>
                            <w:right w:val="none" w:sz="0" w:space="0" w:color="auto"/>
                          </w:divBdr>
                        </w:div>
                        <w:div w:id="222839463">
                          <w:marLeft w:val="0"/>
                          <w:marRight w:val="0"/>
                          <w:marTop w:val="0"/>
                          <w:marBottom w:val="0"/>
                          <w:divBdr>
                            <w:top w:val="none" w:sz="0" w:space="0" w:color="auto"/>
                            <w:left w:val="none" w:sz="0" w:space="0" w:color="auto"/>
                            <w:bottom w:val="none" w:sz="0" w:space="0" w:color="auto"/>
                            <w:right w:val="none" w:sz="0" w:space="0" w:color="auto"/>
                          </w:divBdr>
                        </w:div>
                        <w:div w:id="646671394">
                          <w:marLeft w:val="0"/>
                          <w:marRight w:val="0"/>
                          <w:marTop w:val="0"/>
                          <w:marBottom w:val="0"/>
                          <w:divBdr>
                            <w:top w:val="none" w:sz="0" w:space="0" w:color="auto"/>
                            <w:left w:val="none" w:sz="0" w:space="0" w:color="auto"/>
                            <w:bottom w:val="none" w:sz="0" w:space="0" w:color="auto"/>
                            <w:right w:val="none" w:sz="0" w:space="0" w:color="auto"/>
                          </w:divBdr>
                        </w:div>
                        <w:div w:id="65079874">
                          <w:marLeft w:val="0"/>
                          <w:marRight w:val="0"/>
                          <w:marTop w:val="0"/>
                          <w:marBottom w:val="0"/>
                          <w:divBdr>
                            <w:top w:val="none" w:sz="0" w:space="0" w:color="auto"/>
                            <w:left w:val="none" w:sz="0" w:space="0" w:color="auto"/>
                            <w:bottom w:val="none" w:sz="0" w:space="0" w:color="auto"/>
                            <w:right w:val="none" w:sz="0" w:space="0" w:color="auto"/>
                          </w:divBdr>
                        </w:div>
                        <w:div w:id="5443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10161">
      <w:bodyDiv w:val="1"/>
      <w:marLeft w:val="0"/>
      <w:marRight w:val="0"/>
      <w:marTop w:val="0"/>
      <w:marBottom w:val="0"/>
      <w:divBdr>
        <w:top w:val="none" w:sz="0" w:space="0" w:color="auto"/>
        <w:left w:val="none" w:sz="0" w:space="0" w:color="auto"/>
        <w:bottom w:val="none" w:sz="0" w:space="0" w:color="auto"/>
        <w:right w:val="none" w:sz="0" w:space="0" w:color="auto"/>
      </w:divBdr>
    </w:div>
    <w:div w:id="2012173647">
      <w:bodyDiv w:val="1"/>
      <w:marLeft w:val="0"/>
      <w:marRight w:val="0"/>
      <w:marTop w:val="0"/>
      <w:marBottom w:val="0"/>
      <w:divBdr>
        <w:top w:val="none" w:sz="0" w:space="0" w:color="auto"/>
        <w:left w:val="none" w:sz="0" w:space="0" w:color="auto"/>
        <w:bottom w:val="none" w:sz="0" w:space="0" w:color="auto"/>
        <w:right w:val="none" w:sz="0" w:space="0" w:color="auto"/>
      </w:divBdr>
      <w:divsChild>
        <w:div w:id="1624843293">
          <w:marLeft w:val="0"/>
          <w:marRight w:val="0"/>
          <w:marTop w:val="0"/>
          <w:marBottom w:val="120"/>
          <w:divBdr>
            <w:top w:val="none" w:sz="0" w:space="0" w:color="auto"/>
            <w:left w:val="none" w:sz="0" w:space="0" w:color="auto"/>
            <w:bottom w:val="none" w:sz="0" w:space="0" w:color="auto"/>
            <w:right w:val="none" w:sz="0" w:space="0" w:color="auto"/>
          </w:divBdr>
          <w:divsChild>
            <w:div w:id="1558317189">
              <w:marLeft w:val="0"/>
              <w:marRight w:val="0"/>
              <w:marTop w:val="0"/>
              <w:marBottom w:val="0"/>
              <w:divBdr>
                <w:top w:val="none" w:sz="0" w:space="0" w:color="auto"/>
                <w:left w:val="none" w:sz="0" w:space="0" w:color="auto"/>
                <w:bottom w:val="none" w:sz="0" w:space="0" w:color="auto"/>
                <w:right w:val="none" w:sz="0" w:space="0" w:color="auto"/>
              </w:divBdr>
              <w:divsChild>
                <w:div w:id="1335303833">
                  <w:marLeft w:val="0"/>
                  <w:marRight w:val="0"/>
                  <w:marTop w:val="0"/>
                  <w:marBottom w:val="0"/>
                  <w:divBdr>
                    <w:top w:val="none" w:sz="0" w:space="0" w:color="auto"/>
                    <w:left w:val="none" w:sz="0" w:space="0" w:color="auto"/>
                    <w:bottom w:val="none" w:sz="0" w:space="0" w:color="auto"/>
                    <w:right w:val="none" w:sz="0" w:space="0" w:color="auto"/>
                  </w:divBdr>
                  <w:divsChild>
                    <w:div w:id="16780708">
                      <w:marLeft w:val="0"/>
                      <w:marRight w:val="0"/>
                      <w:marTop w:val="0"/>
                      <w:marBottom w:val="0"/>
                      <w:divBdr>
                        <w:top w:val="none" w:sz="0" w:space="0" w:color="auto"/>
                        <w:left w:val="none" w:sz="0" w:space="0" w:color="auto"/>
                        <w:bottom w:val="none" w:sz="0" w:space="0" w:color="auto"/>
                        <w:right w:val="none" w:sz="0" w:space="0" w:color="auto"/>
                      </w:divBdr>
                      <w:divsChild>
                        <w:div w:id="880214561">
                          <w:marLeft w:val="0"/>
                          <w:marRight w:val="0"/>
                          <w:marTop w:val="0"/>
                          <w:marBottom w:val="0"/>
                          <w:divBdr>
                            <w:top w:val="none" w:sz="0" w:space="0" w:color="auto"/>
                            <w:left w:val="none" w:sz="0" w:space="0" w:color="auto"/>
                            <w:bottom w:val="none" w:sz="0" w:space="0" w:color="auto"/>
                            <w:right w:val="none" w:sz="0" w:space="0" w:color="auto"/>
                          </w:divBdr>
                        </w:div>
                        <w:div w:id="1039471510">
                          <w:marLeft w:val="0"/>
                          <w:marRight w:val="0"/>
                          <w:marTop w:val="0"/>
                          <w:marBottom w:val="0"/>
                          <w:divBdr>
                            <w:top w:val="none" w:sz="0" w:space="0" w:color="auto"/>
                            <w:left w:val="none" w:sz="0" w:space="0" w:color="auto"/>
                            <w:bottom w:val="none" w:sz="0" w:space="0" w:color="auto"/>
                            <w:right w:val="none" w:sz="0" w:space="0" w:color="auto"/>
                          </w:divBdr>
                        </w:div>
                        <w:div w:id="1573541856">
                          <w:marLeft w:val="0"/>
                          <w:marRight w:val="0"/>
                          <w:marTop w:val="0"/>
                          <w:marBottom w:val="0"/>
                          <w:divBdr>
                            <w:top w:val="none" w:sz="0" w:space="0" w:color="auto"/>
                            <w:left w:val="none" w:sz="0" w:space="0" w:color="auto"/>
                            <w:bottom w:val="none" w:sz="0" w:space="0" w:color="auto"/>
                            <w:right w:val="none" w:sz="0" w:space="0" w:color="auto"/>
                          </w:divBdr>
                        </w:div>
                        <w:div w:id="1461873922">
                          <w:marLeft w:val="0"/>
                          <w:marRight w:val="0"/>
                          <w:marTop w:val="0"/>
                          <w:marBottom w:val="0"/>
                          <w:divBdr>
                            <w:top w:val="none" w:sz="0" w:space="0" w:color="auto"/>
                            <w:left w:val="none" w:sz="0" w:space="0" w:color="auto"/>
                            <w:bottom w:val="none" w:sz="0" w:space="0" w:color="auto"/>
                            <w:right w:val="none" w:sz="0" w:space="0" w:color="auto"/>
                          </w:divBdr>
                        </w:div>
                        <w:div w:id="2085643017">
                          <w:marLeft w:val="0"/>
                          <w:marRight w:val="0"/>
                          <w:marTop w:val="0"/>
                          <w:marBottom w:val="0"/>
                          <w:divBdr>
                            <w:top w:val="none" w:sz="0" w:space="0" w:color="auto"/>
                            <w:left w:val="none" w:sz="0" w:space="0" w:color="auto"/>
                            <w:bottom w:val="none" w:sz="0" w:space="0" w:color="auto"/>
                            <w:right w:val="none" w:sz="0" w:space="0" w:color="auto"/>
                          </w:divBdr>
                        </w:div>
                        <w:div w:id="1942179999">
                          <w:marLeft w:val="0"/>
                          <w:marRight w:val="0"/>
                          <w:marTop w:val="0"/>
                          <w:marBottom w:val="0"/>
                          <w:divBdr>
                            <w:top w:val="none" w:sz="0" w:space="0" w:color="auto"/>
                            <w:left w:val="none" w:sz="0" w:space="0" w:color="auto"/>
                            <w:bottom w:val="none" w:sz="0" w:space="0" w:color="auto"/>
                            <w:right w:val="none" w:sz="0" w:space="0" w:color="auto"/>
                          </w:divBdr>
                        </w:div>
                        <w:div w:id="185754733">
                          <w:marLeft w:val="0"/>
                          <w:marRight w:val="0"/>
                          <w:marTop w:val="0"/>
                          <w:marBottom w:val="0"/>
                          <w:divBdr>
                            <w:top w:val="none" w:sz="0" w:space="0" w:color="auto"/>
                            <w:left w:val="none" w:sz="0" w:space="0" w:color="auto"/>
                            <w:bottom w:val="none" w:sz="0" w:space="0" w:color="auto"/>
                            <w:right w:val="none" w:sz="0" w:space="0" w:color="auto"/>
                          </w:divBdr>
                        </w:div>
                        <w:div w:id="1066222458">
                          <w:marLeft w:val="0"/>
                          <w:marRight w:val="0"/>
                          <w:marTop w:val="0"/>
                          <w:marBottom w:val="0"/>
                          <w:divBdr>
                            <w:top w:val="none" w:sz="0" w:space="0" w:color="auto"/>
                            <w:left w:val="none" w:sz="0" w:space="0" w:color="auto"/>
                            <w:bottom w:val="none" w:sz="0" w:space="0" w:color="auto"/>
                            <w:right w:val="none" w:sz="0" w:space="0" w:color="auto"/>
                          </w:divBdr>
                        </w:div>
                        <w:div w:id="759177354">
                          <w:marLeft w:val="0"/>
                          <w:marRight w:val="0"/>
                          <w:marTop w:val="0"/>
                          <w:marBottom w:val="0"/>
                          <w:divBdr>
                            <w:top w:val="none" w:sz="0" w:space="0" w:color="auto"/>
                            <w:left w:val="none" w:sz="0" w:space="0" w:color="auto"/>
                            <w:bottom w:val="none" w:sz="0" w:space="0" w:color="auto"/>
                            <w:right w:val="none" w:sz="0" w:space="0" w:color="auto"/>
                          </w:divBdr>
                        </w:div>
                        <w:div w:id="1298491072">
                          <w:marLeft w:val="0"/>
                          <w:marRight w:val="0"/>
                          <w:marTop w:val="0"/>
                          <w:marBottom w:val="0"/>
                          <w:divBdr>
                            <w:top w:val="none" w:sz="0" w:space="0" w:color="auto"/>
                            <w:left w:val="none" w:sz="0" w:space="0" w:color="auto"/>
                            <w:bottom w:val="none" w:sz="0" w:space="0" w:color="auto"/>
                            <w:right w:val="none" w:sz="0" w:space="0" w:color="auto"/>
                          </w:divBdr>
                        </w:div>
                        <w:div w:id="1816145011">
                          <w:marLeft w:val="0"/>
                          <w:marRight w:val="0"/>
                          <w:marTop w:val="0"/>
                          <w:marBottom w:val="0"/>
                          <w:divBdr>
                            <w:top w:val="none" w:sz="0" w:space="0" w:color="auto"/>
                            <w:left w:val="none" w:sz="0" w:space="0" w:color="auto"/>
                            <w:bottom w:val="none" w:sz="0" w:space="0" w:color="auto"/>
                            <w:right w:val="none" w:sz="0" w:space="0" w:color="auto"/>
                          </w:divBdr>
                        </w:div>
                        <w:div w:id="998119927">
                          <w:marLeft w:val="0"/>
                          <w:marRight w:val="0"/>
                          <w:marTop w:val="0"/>
                          <w:marBottom w:val="0"/>
                          <w:divBdr>
                            <w:top w:val="none" w:sz="0" w:space="0" w:color="auto"/>
                            <w:left w:val="none" w:sz="0" w:space="0" w:color="auto"/>
                            <w:bottom w:val="none" w:sz="0" w:space="0" w:color="auto"/>
                            <w:right w:val="none" w:sz="0" w:space="0" w:color="auto"/>
                          </w:divBdr>
                        </w:div>
                        <w:div w:id="632558936">
                          <w:marLeft w:val="0"/>
                          <w:marRight w:val="0"/>
                          <w:marTop w:val="0"/>
                          <w:marBottom w:val="0"/>
                          <w:divBdr>
                            <w:top w:val="none" w:sz="0" w:space="0" w:color="auto"/>
                            <w:left w:val="none" w:sz="0" w:space="0" w:color="auto"/>
                            <w:bottom w:val="none" w:sz="0" w:space="0" w:color="auto"/>
                            <w:right w:val="none" w:sz="0" w:space="0" w:color="auto"/>
                          </w:divBdr>
                        </w:div>
                        <w:div w:id="1898780042">
                          <w:marLeft w:val="0"/>
                          <w:marRight w:val="0"/>
                          <w:marTop w:val="0"/>
                          <w:marBottom w:val="0"/>
                          <w:divBdr>
                            <w:top w:val="none" w:sz="0" w:space="0" w:color="auto"/>
                            <w:left w:val="none" w:sz="0" w:space="0" w:color="auto"/>
                            <w:bottom w:val="none" w:sz="0" w:space="0" w:color="auto"/>
                            <w:right w:val="none" w:sz="0" w:space="0" w:color="auto"/>
                          </w:divBdr>
                        </w:div>
                        <w:div w:id="1574312827">
                          <w:marLeft w:val="0"/>
                          <w:marRight w:val="0"/>
                          <w:marTop w:val="0"/>
                          <w:marBottom w:val="0"/>
                          <w:divBdr>
                            <w:top w:val="none" w:sz="0" w:space="0" w:color="auto"/>
                            <w:left w:val="none" w:sz="0" w:space="0" w:color="auto"/>
                            <w:bottom w:val="none" w:sz="0" w:space="0" w:color="auto"/>
                            <w:right w:val="none" w:sz="0" w:space="0" w:color="auto"/>
                          </w:divBdr>
                        </w:div>
                        <w:div w:id="13525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quiz.geeksforgeeks.org/this-reference-in-java/" TargetMode="External"/><Relationship Id="rId4" Type="http://schemas.openxmlformats.org/officeDocument/2006/relationships/hyperlink" Target="https://www.geeksforgeeks.org/overlo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2020-02-14T17:12:00Z</dcterms:created>
  <dcterms:modified xsi:type="dcterms:W3CDTF">2020-02-14T19:21:00Z</dcterms:modified>
</cp:coreProperties>
</file>